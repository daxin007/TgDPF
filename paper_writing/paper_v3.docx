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240" w:after="240"/>
        <w:ind w:firstLine="357"/>
        <w:rPr>
          <w:rFonts w:ascii="Calibri" w:hAnsi="Calibri" w:cs="Calibri"/>
          <w:sz w:val="32"/>
          <w:szCs w:val="32"/>
          <w:vertAlign w:val="superscript"/>
        </w:rPr>
      </w:pPr>
      <w:commentRangeStart w:id="0"/>
      <w:r>
        <w:rPr>
          <w:rFonts w:ascii="Calibri" w:hAnsi="Calibri" w:cs="Calibri"/>
          <w:sz w:val="32"/>
          <w:szCs w:val="32"/>
        </w:rPr>
        <w:t xml:space="preserve">Theory-guided </w:t>
      </w:r>
      <w:r>
        <w:rPr>
          <w:rFonts w:ascii="Calibri" w:hAnsi="Calibri" w:cs="Calibri"/>
          <w:sz w:val="32"/>
          <w:szCs w:val="32"/>
          <w:lang w:eastAsia="zh-CN"/>
        </w:rPr>
        <w:t>d</w:t>
      </w:r>
      <w:r>
        <w:rPr>
          <w:rFonts w:ascii="Calibri" w:hAnsi="Calibri" w:cs="Calibri"/>
          <w:sz w:val="32"/>
          <w:szCs w:val="32"/>
        </w:rPr>
        <w:t xml:space="preserve">eep-learning for </w:t>
      </w:r>
      <w:r>
        <w:rPr>
          <w:rFonts w:hint="eastAsia" w:ascii="Calibri" w:hAnsi="Calibri" w:cs="Calibri"/>
          <w:sz w:val="32"/>
          <w:szCs w:val="32"/>
          <w:lang w:eastAsia="zh-CN"/>
        </w:rPr>
        <w:t>wind</w:t>
      </w:r>
      <w:r>
        <w:rPr>
          <w:rFonts w:ascii="Calibri" w:hAnsi="Calibri" w:cs="Calibri"/>
          <w:sz w:val="32"/>
          <w:szCs w:val="32"/>
          <w:lang w:eastAsia="zh-CN"/>
        </w:rPr>
        <w:t xml:space="preserve"> power f</w:t>
      </w:r>
      <w:r>
        <w:rPr>
          <w:rFonts w:ascii="Calibri" w:hAnsi="Calibri" w:cs="Calibri"/>
          <w:sz w:val="32"/>
          <w:szCs w:val="32"/>
        </w:rPr>
        <w:t>orecasting (TgDPF) via long short-term memory</w:t>
      </w:r>
      <w:commentRangeEnd w:id="0"/>
      <w:r>
        <w:commentReference w:id="0"/>
      </w:r>
    </w:p>
    <w:p>
      <w:pPr>
        <w:ind w:firstLine="357"/>
        <w:jc w:val="center"/>
        <w:rPr>
          <w:rFonts w:ascii="Calibri" w:hAnsi="Calibri" w:cs="Calibri"/>
        </w:rPr>
      </w:pPr>
      <w:bookmarkStart w:id="4" w:name="_GoBack"/>
      <w:bookmarkEnd w:id="4"/>
    </w:p>
    <w:p>
      <w:pPr>
        <w:ind w:firstLine="357"/>
        <w:rPr>
          <w:rFonts w:ascii="Calibri" w:hAnsi="Calibri" w:cs="Calibri"/>
        </w:rPr>
      </w:pPr>
    </w:p>
    <w:p>
      <w:pPr>
        <w:ind w:firstLine="357"/>
        <w:rPr>
          <w:rFonts w:ascii="Calibri" w:hAnsi="Calibri" w:cs="Calibri"/>
        </w:rPr>
        <w:sectPr>
          <w:footerReference r:id="rId6" w:type="first"/>
          <w:footerReference r:id="rId5" w:type="default"/>
          <w:type w:val="continuous"/>
          <w:pgSz w:w="12240" w:h="15840"/>
          <w:pgMar w:top="1066" w:right="720" w:bottom="672" w:left="720" w:header="438" w:footer="720" w:gutter="0"/>
          <w:cols w:space="425" w:num="1"/>
          <w:titlePg/>
          <w:docGrid w:linePitch="272" w:charSpace="0"/>
        </w:sectPr>
      </w:pPr>
    </w:p>
    <w:p>
      <w:pPr>
        <w:pStyle w:val="22"/>
        <w:rPr>
          <w:rFonts w:ascii="Calibri" w:hAnsi="Calibri" w:cs="Calibri"/>
          <w:sz w:val="22"/>
        </w:rPr>
      </w:pPr>
      <w:r>
        <w:rPr>
          <w:rFonts w:ascii="Calibri" w:hAnsi="Calibri" w:cs="Calibri"/>
          <w:sz w:val="22"/>
        </w:rPr>
        <w:t>Abstract</w:t>
      </w:r>
    </w:p>
    <w:p>
      <w:pPr>
        <w:ind w:firstLine="357"/>
        <w:rPr>
          <w:rFonts w:ascii="Calibri" w:hAnsi="Calibri" w:cs="Calibri"/>
          <w:sz w:val="22"/>
        </w:rPr>
      </w:pPr>
      <w:del w:id="0" w:author="璐璐子" w:date="2023-06-15T20:30:59Z">
        <w:bookmarkStart w:id="0" w:name="OLE_LINK1"/>
        <w:r>
          <w:rPr>
            <w:rFonts w:ascii="Calibri" w:hAnsi="Calibri" w:cs="Calibri"/>
            <w:sz w:val="22"/>
          </w:rPr>
          <w:delText>W</w:delText>
        </w:r>
        <w:commentRangeStart w:id="1"/>
        <w:r>
          <w:rPr>
            <w:rFonts w:ascii="Calibri" w:hAnsi="Calibri" w:cs="Calibri"/>
            <w:sz w:val="22"/>
          </w:rPr>
          <w:delText>ind power is essential in today's societ</w:delText>
        </w:r>
        <w:commentRangeEnd w:id="1"/>
      </w:del>
      <w:del w:id="1" w:author="璐璐子" w:date="2023-06-15T20:30:59Z">
        <w:r>
          <w:rPr/>
          <w:commentReference w:id="1"/>
        </w:r>
      </w:del>
      <w:del w:id="2" w:author="璐璐子" w:date="2023-06-15T20:30:59Z">
        <w:r>
          <w:rPr>
            <w:rFonts w:ascii="Calibri" w:hAnsi="Calibri" w:cs="Calibri"/>
            <w:sz w:val="22"/>
          </w:rPr>
          <w:delText>y</w:delText>
        </w:r>
      </w:del>
      <w:del w:id="3" w:author="璐璐子" w:date="2023-06-15T20:30:59Z">
        <w:r>
          <w:rPr>
            <w:rFonts w:ascii="Calibri" w:hAnsi="Calibri" w:cs="Calibri"/>
            <w:sz w:val="22"/>
            <w:lang w:eastAsia="zh-CN"/>
          </w:rPr>
          <w:delText xml:space="preserve">. </w:delText>
        </w:r>
      </w:del>
      <w:ins w:id="4" w:author="璐璐子" w:date="2023-06-15T20:30:02Z">
        <w:r>
          <w:rPr>
            <w:rFonts w:hint="eastAsia" w:ascii="Calibri" w:hAnsi="Calibri" w:cs="Calibri"/>
            <w:sz w:val="22"/>
            <w:lang w:eastAsia="zh-CN"/>
          </w:rPr>
          <w:t xml:space="preserve">Wind </w:t>
        </w:r>
      </w:ins>
      <w:ins w:id="5" w:author="璐璐子" w:date="2023-06-15T20:30:41Z">
        <w:r>
          <w:rPr>
            <w:rFonts w:hint="eastAsia" w:ascii="Calibri" w:hAnsi="Calibri" w:cs="Calibri"/>
            <w:sz w:val="22"/>
            <w:lang w:val="en-US" w:eastAsia="zh-CN"/>
          </w:rPr>
          <w:t>po</w:t>
        </w:r>
      </w:ins>
      <w:ins w:id="6" w:author="璐璐子" w:date="2023-06-15T20:30:42Z">
        <w:r>
          <w:rPr>
            <w:rFonts w:hint="eastAsia" w:ascii="Calibri" w:hAnsi="Calibri" w:cs="Calibri"/>
            <w:sz w:val="22"/>
            <w:lang w:val="en-US" w:eastAsia="zh-CN"/>
          </w:rPr>
          <w:t>wer</w:t>
        </w:r>
      </w:ins>
      <w:ins w:id="7" w:author="璐璐子" w:date="2023-06-15T20:30:02Z">
        <w:r>
          <w:rPr>
            <w:rFonts w:hint="eastAsia" w:ascii="Calibri" w:hAnsi="Calibri" w:cs="Calibri"/>
            <w:sz w:val="22"/>
            <w:lang w:eastAsia="zh-CN"/>
          </w:rPr>
          <w:t xml:space="preserve"> plays a critical role in achieving carbon neutrality as one of the key renewable energy sources.</w:t>
        </w:r>
      </w:ins>
      <w:ins w:id="8" w:author="璐璐子" w:date="2023-06-15T20:30:09Z">
        <w:r>
          <w:rPr>
            <w:rFonts w:hint="eastAsia" w:ascii="Calibri" w:hAnsi="Calibri" w:cs="Calibri"/>
            <w:sz w:val="22"/>
            <w:lang w:val="en-US" w:eastAsia="zh-CN"/>
          </w:rPr>
          <w:t xml:space="preserve"> </w:t>
        </w:r>
      </w:ins>
      <w:r>
        <w:rPr>
          <w:rFonts w:ascii="Calibri" w:hAnsi="Calibri" w:cs="Calibri"/>
          <w:sz w:val="22"/>
          <w:lang w:eastAsia="zh-CN"/>
        </w:rPr>
        <w:t>Accurate wind power forecasting helps to better manage wind farms and wind application systems. In this paper, we propose theory-guided deep-learning wind power forecasting (TgDPF) to solve this issue. TgDPF skillfully combines the wind power curve which represents human knowledge with a classical deep-learning model long short-term memory (LSTM</w:t>
      </w:r>
      <w:commentRangeStart w:id="2"/>
      <w:r>
        <w:rPr>
          <w:rFonts w:ascii="Calibri" w:hAnsi="Calibri" w:cs="Calibri"/>
          <w:sz w:val="22"/>
          <w:lang w:eastAsia="zh-CN"/>
        </w:rPr>
        <w:t>).</w:t>
      </w:r>
      <w:commentRangeEnd w:id="2"/>
      <w:r>
        <w:commentReference w:id="2"/>
      </w:r>
      <w:r>
        <w:rPr>
          <w:rFonts w:ascii="Calibri" w:hAnsi="Calibri" w:cs="Calibri"/>
          <w:sz w:val="22"/>
          <w:lang w:eastAsia="zh-CN"/>
        </w:rPr>
        <w:t xml:space="preserve"> In TgDPF, the actual wind power curve is calculated by the method of kernel density estimation at first, then the gap between the wind power curve generated by the LSTM model and the actual wind power curve (JS divergence is used to measure the gap between two curves) is introduced into the training process of the LSTM. During the training process, the forecasts that do not conform to the wind power curve gradually decrease. Compared with the origin </w:t>
      </w:r>
      <w:r>
        <w:rPr>
          <w:rStyle w:val="35"/>
          <w:rFonts w:ascii="Calibri" w:hAnsi="Calibri" w:cs="Calibri"/>
          <w:i w:val="0"/>
          <w:iCs w:val="0"/>
          <w:color w:val="auto"/>
          <w:sz w:val="22"/>
          <w:lang w:eastAsia="zh-CN"/>
        </w:rPr>
        <w:t>mean square error (MSE)</w:t>
      </w:r>
      <w:r>
        <w:rPr>
          <w:rFonts w:ascii="Calibri" w:hAnsi="Calibri" w:cs="Calibri"/>
          <w:sz w:val="22"/>
          <w:lang w:eastAsia="zh-CN"/>
        </w:rPr>
        <w:t xml:space="preserve"> loss trained LSTM, the predicted power of the TgD</w:t>
      </w:r>
      <w:commentRangeStart w:id="3"/>
      <w:commentRangeStart w:id="4"/>
      <w:r>
        <w:rPr>
          <w:rFonts w:ascii="Calibri" w:hAnsi="Calibri" w:cs="Calibri"/>
          <w:sz w:val="22"/>
          <w:lang w:eastAsia="zh-CN"/>
        </w:rPr>
        <w:t xml:space="preserve">PF </w:t>
      </w:r>
      <w:commentRangeEnd w:id="3"/>
      <w:r>
        <w:commentReference w:id="3"/>
      </w:r>
      <w:commentRangeEnd w:id="4"/>
      <w:r>
        <w:commentReference w:id="4"/>
      </w:r>
      <w:del w:id="9" w:author="cyt_c" w:date="2023-06-08T17:04:00Z">
        <w:r>
          <w:rPr>
            <w:rFonts w:ascii="Calibri" w:hAnsi="Calibri" w:cs="Calibri"/>
            <w:sz w:val="22"/>
            <w:lang w:eastAsia="zh-CN"/>
          </w:rPr>
          <w:delText xml:space="preserve">strictly </w:delText>
        </w:r>
      </w:del>
      <w:r>
        <w:rPr>
          <w:rFonts w:ascii="Calibri" w:hAnsi="Calibri" w:cs="Calibri"/>
          <w:sz w:val="22"/>
          <w:lang w:eastAsia="zh-CN"/>
        </w:rPr>
        <w:t xml:space="preserve">conforms to the pre-calculated wind power curve, which improves the reliability of the predictions. Experiments on different wind turbines show that the performance of TgDPF is obviously better than that of LSTM when adding noise of different proportions to wind speed. Furthermore, TgDPF becomes more robust after adding human knowledge, which does not over-fit the noise in the wind speed. </w:t>
      </w:r>
      <w:bookmarkEnd w:id="0"/>
    </w:p>
    <w:p>
      <w:pPr>
        <w:pStyle w:val="6"/>
        <w:ind w:firstLine="0"/>
        <w:rPr>
          <w:rFonts w:ascii="Calibri" w:hAnsi="Calibri" w:cs="Calibri"/>
          <w:sz w:val="22"/>
        </w:rPr>
      </w:pPr>
    </w:p>
    <w:p>
      <w:pPr>
        <w:pStyle w:val="6"/>
        <w:ind w:firstLine="0"/>
        <w:rPr>
          <w:rFonts w:ascii="Calibri" w:hAnsi="Calibri" w:cs="Calibri"/>
          <w:sz w:val="22"/>
        </w:rPr>
      </w:pPr>
      <w:r>
        <w:rPr>
          <w:rFonts w:ascii="Calibri" w:hAnsi="Calibri" w:cs="Calibri"/>
          <w:b/>
          <w:sz w:val="22"/>
        </w:rPr>
        <w:t>Keywords:</w:t>
      </w:r>
      <w:r>
        <w:rPr>
          <w:rFonts w:ascii="Calibri" w:hAnsi="Calibri" w:cs="Calibri"/>
          <w:sz w:val="22"/>
        </w:rPr>
        <w:t xml:space="preserve"> </w:t>
      </w:r>
      <w:r>
        <w:rPr>
          <w:rFonts w:ascii="Calibri" w:hAnsi="Calibri" w:cs="Calibri"/>
          <w:sz w:val="22"/>
          <w:lang w:eastAsia="zh-CN"/>
        </w:rPr>
        <w:t>wind power forecasting</w:t>
      </w:r>
      <w:r>
        <w:rPr>
          <w:rFonts w:ascii="Calibri" w:hAnsi="Calibri" w:cs="Calibri"/>
          <w:sz w:val="22"/>
        </w:rPr>
        <w:t>;</w:t>
      </w:r>
      <w:r>
        <w:rPr>
          <w:rFonts w:ascii="Calibri" w:hAnsi="Calibri" w:cs="Calibri"/>
          <w:sz w:val="22"/>
          <w:lang w:eastAsia="zh-CN"/>
        </w:rPr>
        <w:t xml:space="preserve"> theory-guided; deep-learning; LSTM; human knowledge; wind power curve; kernel density estimation; JS divergence.</w:t>
      </w:r>
    </w:p>
    <w:p>
      <w:pPr>
        <w:pStyle w:val="29"/>
        <w:numPr>
          <w:ilvl w:val="0"/>
          <w:numId w:val="1"/>
        </w:numPr>
        <w:ind w:left="426" w:hanging="426"/>
        <w:rPr>
          <w:rFonts w:ascii="Calibri" w:hAnsi="Calibri" w:cs="Calibri"/>
          <w:sz w:val="22"/>
        </w:rPr>
      </w:pPr>
      <w:r>
        <w:rPr>
          <w:rFonts w:ascii="Calibri" w:hAnsi="Calibri" w:cs="Calibri"/>
          <w:sz w:val="22"/>
        </w:rPr>
        <w:t>Introduction</w:t>
      </w:r>
    </w:p>
    <w:p>
      <w:pPr>
        <w:ind w:firstLine="357"/>
        <w:rPr>
          <w:rFonts w:hint="eastAsia" w:ascii="Calibri" w:hAnsi="Calibri" w:eastAsia="宋体" w:cs="Calibri"/>
          <w:sz w:val="22"/>
          <w:lang w:val="en-US" w:eastAsia="zh-CN"/>
        </w:rPr>
      </w:pPr>
      <w:r>
        <w:rPr>
          <w:rFonts w:ascii="Calibri" w:hAnsi="Calibri" w:cs="Calibri"/>
          <w:sz w:val="22"/>
          <w:lang w:eastAsia="zh-CN"/>
        </w:rPr>
        <w:t xml:space="preserve">Wind power is one of the fastest growing forms of energy globally, with an important impact on both industrial production and daily life </w:t>
      </w:r>
      <w:r>
        <w:rPr>
          <w:rFonts w:hint="eastAsia" w:ascii="Calibri" w:hAnsi="Calibri" w:cs="Calibri"/>
          <w:sz w:val="22"/>
          <w:lang w:eastAsia="zh-CN"/>
        </w:rPr>
        <w:t>[</w:t>
      </w:r>
      <w:r>
        <w:rPr>
          <w:rFonts w:ascii="Calibri" w:hAnsi="Calibri" w:cs="Calibri"/>
          <w:sz w:val="22"/>
          <w:lang w:eastAsia="zh-CN"/>
        </w:rPr>
        <w:t>1]. As a kind of energy obtained from wind, wind power has the characteristics of discontinuity, variability, and non-schedulability. At the same time, it is vulnerable to short-term extreme weather, such as storm and rainstorm.</w:t>
      </w:r>
      <w:r>
        <w:t xml:space="preserve"> </w:t>
      </w:r>
      <w:r>
        <w:rPr>
          <w:rFonts w:ascii="Calibri" w:hAnsi="Calibri" w:cs="Calibri"/>
          <w:sz w:val="22"/>
          <w:lang w:eastAsia="zh-CN"/>
        </w:rPr>
        <w:t>Meanwhile, if there is no energy storage system, wind power must be used immediately after being produced. Based on the above characteristics, accurate wind power forecasting is essential for efficient management of wind farms and wind application systems [2]. Wind power forecasting is mainly divided into long-term, medium-term and short-term. The forecasting of the next day (6h to 1 day ahead) is usually called medium-term forecasting [3]. The demand for medium-term forecasting is reflected in the market operation of wind farms, which is more important for the utilization of wind power [4]. Therefore</w:t>
      </w:r>
      <w:commentRangeStart w:id="5"/>
      <w:r>
        <w:rPr>
          <w:rFonts w:ascii="Calibri" w:hAnsi="Calibri" w:cs="Calibri"/>
          <w:sz w:val="22"/>
          <w:lang w:eastAsia="zh-CN"/>
        </w:rPr>
        <w:t>, this study focuses on medium-term forecasting of wind power.</w:t>
      </w:r>
      <w:commentRangeEnd w:id="5"/>
      <w:r>
        <w:commentReference w:id="5"/>
      </w:r>
      <w:ins w:id="10" w:author="璐璐子" w:date="2023-06-17T14:20:39Z">
        <w:r>
          <w:rPr>
            <w:rFonts w:hint="eastAsia"/>
            <w:lang w:val="en-US" w:eastAsia="zh-CN"/>
          </w:rPr>
          <w:t xml:space="preserve"> </w:t>
        </w:r>
      </w:ins>
      <w:ins w:id="11" w:author="璐璐子" w:date="2023-06-17T14:21:02Z">
        <w:r>
          <w:rPr>
            <w:rFonts w:hint="default" w:ascii="Calibri" w:hAnsi="Calibri" w:cs="Calibri"/>
            <w:sz w:val="22"/>
            <w:lang w:val="en-US" w:eastAsia="zh-CN"/>
            <w:rPrChange w:id="12" w:author="璐璐子" w:date="2023-06-17T14:21:23Z">
              <w:rPr>
                <w:rFonts w:hint="eastAsia"/>
                <w:lang w:val="en-US" w:eastAsia="zh-CN"/>
              </w:rPr>
            </w:rPrChange>
          </w:rPr>
          <w:t>F</w:t>
        </w:r>
      </w:ins>
      <w:ins w:id="13" w:author="璐璐子" w:date="2023-06-17T14:21:04Z">
        <w:r>
          <w:rPr>
            <w:rFonts w:hint="default" w:ascii="Calibri" w:hAnsi="Calibri" w:cs="Calibri"/>
            <w:sz w:val="22"/>
            <w:lang w:val="en-US" w:eastAsia="zh-CN"/>
            <w:rPrChange w:id="14" w:author="璐璐子" w:date="2023-06-17T14:21:23Z">
              <w:rPr>
                <w:rFonts w:hint="eastAsia"/>
                <w:lang w:val="en-US" w:eastAsia="zh-CN"/>
              </w:rPr>
            </w:rPrChange>
          </w:rPr>
          <w:t>uthe</w:t>
        </w:r>
      </w:ins>
      <w:ins w:id="15" w:author="璐璐子" w:date="2023-06-17T14:21:05Z">
        <w:r>
          <w:rPr>
            <w:rFonts w:hint="default" w:ascii="Calibri" w:hAnsi="Calibri" w:cs="Calibri"/>
            <w:sz w:val="22"/>
            <w:lang w:val="en-US" w:eastAsia="zh-CN"/>
            <w:rPrChange w:id="16" w:author="璐璐子" w:date="2023-06-17T14:21:23Z">
              <w:rPr>
                <w:rFonts w:hint="eastAsia"/>
                <w:lang w:val="en-US" w:eastAsia="zh-CN"/>
              </w:rPr>
            </w:rPrChange>
          </w:rPr>
          <w:t>r</w:t>
        </w:r>
      </w:ins>
      <w:ins w:id="17" w:author="璐璐子" w:date="2023-06-17T14:21:06Z">
        <w:r>
          <w:rPr>
            <w:rFonts w:hint="default" w:ascii="Calibri" w:hAnsi="Calibri" w:cs="Calibri"/>
            <w:sz w:val="22"/>
            <w:lang w:val="en-US" w:eastAsia="zh-CN"/>
            <w:rPrChange w:id="18" w:author="璐璐子" w:date="2023-06-17T14:21:23Z">
              <w:rPr>
                <w:rFonts w:hint="eastAsia"/>
                <w:lang w:val="en-US" w:eastAsia="zh-CN"/>
              </w:rPr>
            </w:rPrChange>
          </w:rPr>
          <w:t>mor</w:t>
        </w:r>
      </w:ins>
      <w:ins w:id="19" w:author="璐璐子" w:date="2023-06-17T14:21:07Z">
        <w:r>
          <w:rPr>
            <w:rFonts w:hint="default" w:ascii="Calibri" w:hAnsi="Calibri" w:cs="Calibri"/>
            <w:sz w:val="22"/>
            <w:lang w:val="en-US" w:eastAsia="zh-CN"/>
            <w:rPrChange w:id="20" w:author="璐璐子" w:date="2023-06-17T14:21:23Z">
              <w:rPr>
                <w:rFonts w:hint="eastAsia"/>
                <w:lang w:val="en-US" w:eastAsia="zh-CN"/>
              </w:rPr>
            </w:rPrChange>
          </w:rPr>
          <w:t>e</w:t>
        </w:r>
      </w:ins>
      <w:ins w:id="21" w:author="璐璐子" w:date="2023-06-17T14:21:10Z">
        <w:r>
          <w:rPr>
            <w:rFonts w:hint="default" w:ascii="Calibri" w:hAnsi="Calibri" w:cs="Calibri"/>
            <w:sz w:val="22"/>
            <w:lang w:val="en-US" w:eastAsia="zh-CN"/>
            <w:rPrChange w:id="22" w:author="璐璐子" w:date="2023-06-17T14:21:23Z">
              <w:rPr>
                <w:rFonts w:hint="eastAsia"/>
                <w:lang w:val="en-US" w:eastAsia="zh-CN"/>
              </w:rPr>
            </w:rPrChange>
          </w:rPr>
          <w:t>,</w:t>
        </w:r>
      </w:ins>
      <w:ins w:id="23" w:author="璐璐子" w:date="2023-06-17T14:21:11Z">
        <w:r>
          <w:rPr>
            <w:rFonts w:hint="default" w:ascii="Calibri" w:hAnsi="Calibri" w:cs="Calibri"/>
            <w:sz w:val="22"/>
            <w:lang w:val="en-US" w:eastAsia="zh-CN"/>
            <w:rPrChange w:id="24" w:author="璐璐子" w:date="2023-06-17T14:21:23Z">
              <w:rPr>
                <w:rFonts w:hint="eastAsia"/>
                <w:lang w:val="en-US" w:eastAsia="zh-CN"/>
              </w:rPr>
            </w:rPrChange>
          </w:rPr>
          <w:t xml:space="preserve"> </w:t>
        </w:r>
      </w:ins>
      <w:ins w:id="25" w:author="璐璐子" w:date="2023-06-17T14:20:52Z">
        <w:r>
          <w:rPr>
            <w:rFonts w:ascii="Calibri" w:hAnsi="Calibri" w:eastAsia="宋体" w:cs="Calibri"/>
            <w:i w:val="0"/>
            <w:iCs w:val="0"/>
            <w:caps w:val="0"/>
            <w:color w:val="auto"/>
            <w:spacing w:val="0"/>
            <w:sz w:val="22"/>
            <w:szCs w:val="20"/>
            <w:shd w:val="clear" w:fill="auto"/>
            <w:lang w:eastAsia="zh-CN"/>
            <w:rPrChange w:id="26" w:author="璐璐子" w:date="2023-06-17T14:21:23Z">
              <w:rPr>
                <w:rFonts w:ascii="Segoe UI" w:hAnsi="Segoe UI" w:eastAsia="Segoe UI" w:cs="Segoe UI"/>
                <w:i w:val="0"/>
                <w:iCs w:val="0"/>
                <w:caps w:val="0"/>
                <w:color w:val="24292F"/>
                <w:spacing w:val="0"/>
                <w:sz w:val="21"/>
                <w:szCs w:val="21"/>
                <w:shd w:val="clear" w:fill="F4F6F8"/>
              </w:rPr>
            </w:rPrChange>
          </w:rPr>
          <w:t>forecasting of renewable energy often relies on weather forecasts. However, compared to other renewable energy sources such as photovoltaic, wind speed fluctuations are larger and more pronounced than irradiance, which results in wind speed forecasts having more noise and lower accuracy. Therefore, wind power forecasting is more challenging due to the greater noise associated with weather forecast data. It is thus crucial to leverage prior information such as wind power curves to enhance model predictive capability for noisy data.</w:t>
        </w:r>
      </w:ins>
    </w:p>
    <w:p>
      <w:pPr>
        <w:ind w:firstLine="357"/>
        <w:rPr>
          <w:rFonts w:ascii="Calibri" w:hAnsi="Calibri" w:cs="Calibri"/>
          <w:sz w:val="22"/>
          <w:lang w:eastAsia="zh-CN"/>
        </w:rPr>
      </w:pPr>
      <w:r>
        <w:rPr>
          <w:rFonts w:ascii="Calibri" w:hAnsi="Calibri" w:cs="Calibri"/>
          <w:sz w:val="22"/>
          <w:lang w:eastAsia="zh-CN"/>
        </w:rPr>
        <w:t xml:space="preserve">Researchers are increasingly interested in wind power forecasting, and many forecasting models have been developed based on it. These models can be broadly separated into two categories: domain knowledge-based models and data-driven models. </w:t>
      </w:r>
    </w:p>
    <w:p>
      <w:pPr>
        <w:ind w:firstLine="357"/>
        <w:rPr>
          <w:rFonts w:ascii="Calibri" w:hAnsi="Calibri" w:cs="Calibri"/>
          <w:sz w:val="22"/>
          <w:lang w:eastAsia="zh-CN"/>
        </w:rPr>
      </w:pPr>
      <w:r>
        <w:rPr>
          <w:rFonts w:ascii="Calibri" w:hAnsi="Calibri" w:cs="Calibri"/>
          <w:sz w:val="22"/>
          <w:lang w:eastAsia="zh-CN"/>
        </w:rPr>
        <w:t xml:space="preserve">In knowledge-based models, physical features are employed to simulate and forecast wind power. </w:t>
      </w:r>
      <w:ins w:id="27" w:author="璐璐子" w:date="2023-06-17T19:32:19Z">
        <w:r>
          <w:rPr>
            <w:rFonts w:hint="eastAsia" w:ascii="Calibri" w:hAnsi="Calibri" w:cs="Calibri"/>
            <w:sz w:val="22"/>
            <w:lang w:eastAsia="zh-CN"/>
          </w:rPr>
          <w:t>In [46], a novel smoothing method was proposed which addresses three physical problems associated with wind power. Shao et al. utilized the wavelet decomposition and AdaBoost technique to develop a wind power forecasting model in [47].</w:t>
        </w:r>
      </w:ins>
      <w:ins w:id="28" w:author="璐璐子" w:date="2023-06-17T19:33:36Z">
        <w:r>
          <w:rPr>
            <w:rFonts w:hint="eastAsia" w:ascii="Calibri" w:hAnsi="Calibri" w:cs="Calibri"/>
            <w:sz w:val="22"/>
            <w:lang w:val="en-US" w:eastAsia="zh-CN"/>
          </w:rPr>
          <w:t xml:space="preserve"> </w:t>
        </w:r>
      </w:ins>
      <w:ins w:id="29" w:author="璐璐子" w:date="2023-06-17T19:30:18Z">
        <w:r>
          <w:rPr>
            <w:rFonts w:hint="eastAsia" w:ascii="Calibri" w:hAnsi="Calibri" w:cs="Calibri"/>
            <w:sz w:val="22"/>
            <w:lang w:val="en-US" w:eastAsia="zh-CN"/>
          </w:rPr>
          <w:t>Fu</w:t>
        </w:r>
      </w:ins>
      <w:ins w:id="30" w:author="璐璐子" w:date="2023-06-17T19:30:19Z">
        <w:r>
          <w:rPr>
            <w:rFonts w:hint="eastAsia" w:ascii="Calibri" w:hAnsi="Calibri" w:cs="Calibri"/>
            <w:sz w:val="22"/>
            <w:lang w:val="en-US" w:eastAsia="zh-CN"/>
          </w:rPr>
          <w:t>rther</w:t>
        </w:r>
      </w:ins>
      <w:ins w:id="31" w:author="璐璐子" w:date="2023-06-17T19:30:20Z">
        <w:r>
          <w:rPr>
            <w:rFonts w:hint="eastAsia" w:ascii="Calibri" w:hAnsi="Calibri" w:cs="Calibri"/>
            <w:sz w:val="22"/>
            <w:lang w:val="en-US" w:eastAsia="zh-CN"/>
          </w:rPr>
          <w:t>mo</w:t>
        </w:r>
      </w:ins>
      <w:ins w:id="32" w:author="璐璐子" w:date="2023-06-17T19:30:21Z">
        <w:r>
          <w:rPr>
            <w:rFonts w:hint="eastAsia" w:ascii="Calibri" w:hAnsi="Calibri" w:cs="Calibri"/>
            <w:sz w:val="22"/>
            <w:lang w:val="en-US" w:eastAsia="zh-CN"/>
          </w:rPr>
          <w:t>re,</w:t>
        </w:r>
      </w:ins>
      <w:ins w:id="33" w:author="璐璐子" w:date="2023-06-17T19:30:22Z">
        <w:r>
          <w:rPr>
            <w:rFonts w:hint="eastAsia" w:ascii="Calibri" w:hAnsi="Calibri" w:cs="Calibri"/>
            <w:sz w:val="22"/>
            <w:lang w:val="en-US" w:eastAsia="zh-CN"/>
          </w:rPr>
          <w:t xml:space="preserve"> </w:t>
        </w:r>
      </w:ins>
      <w:r>
        <w:rPr>
          <w:rFonts w:ascii="Calibri" w:hAnsi="Calibri" w:cs="Calibri"/>
          <w:sz w:val="22"/>
          <w:lang w:eastAsia="zh-CN"/>
        </w:rPr>
        <w:t>Knowledge-based models include many Numerical Weather Prediction (NWP) models [5, 6]. By simulating the local climate and meteorology, various initial states, and boundary information, future wind speed and direction are predicted by NWP models. The wind power is then projected using the wind power</w:t>
      </w:r>
      <w:commentRangeStart w:id="6"/>
      <w:commentRangeStart w:id="7"/>
      <w:r>
        <w:rPr>
          <w:rFonts w:ascii="Calibri" w:hAnsi="Calibri" w:cs="Calibri"/>
          <w:sz w:val="22"/>
          <w:lang w:eastAsia="zh-CN"/>
        </w:rPr>
        <w:t xml:space="preserve"> curve [7]. </w:t>
      </w:r>
      <w:commentRangeEnd w:id="6"/>
      <w:r>
        <w:commentReference w:id="6"/>
      </w:r>
      <w:commentRangeEnd w:id="7"/>
      <w:r>
        <w:commentReference w:id="7"/>
      </w:r>
      <w:r>
        <w:rPr>
          <w:rFonts w:ascii="Calibri" w:hAnsi="Calibri" w:cs="Calibri"/>
          <w:sz w:val="22"/>
          <w:lang w:eastAsia="zh-CN"/>
        </w:rPr>
        <w:t>Although these knowledge-based models have good interpretability,</w:t>
      </w:r>
      <w:r>
        <w:t xml:space="preserve"> </w:t>
      </w:r>
      <w:r>
        <w:rPr>
          <w:rFonts w:ascii="Calibri" w:hAnsi="Calibri" w:cs="Calibri"/>
          <w:sz w:val="22"/>
          <w:lang w:eastAsia="zh-CN"/>
        </w:rPr>
        <w:t>but in order to perform well, they frequently require to collect and extract a huge number of physical features, and they cannot efficiently utilise the readily available historical data.</w:t>
      </w:r>
    </w:p>
    <w:p>
      <w:pPr>
        <w:ind w:firstLine="357"/>
        <w:rPr>
          <w:rFonts w:ascii="Calibri" w:hAnsi="Calibri" w:cs="Calibri"/>
          <w:sz w:val="22"/>
          <w:lang w:eastAsia="zh-CN"/>
        </w:rPr>
      </w:pPr>
      <w:r>
        <w:rPr>
          <w:rFonts w:ascii="Calibri" w:hAnsi="Calibri" w:cs="Calibri"/>
          <w:sz w:val="22"/>
          <w:lang w:eastAsia="zh-CN"/>
        </w:rPr>
        <w:t>Data-driven models can forecast future wind power only by using historical data. Data-driven models can be further divided into traditional statistical models and deep-learning models. For the traditional statistical models, Wang et al. used autoregressive moving average (ARMA) [8] and Chen et al. used autoregressive integrated moving average (ARIMA) to model and forecast wind power [9]. In contrast to knowledge-based models, these time series models are typically used to characterize the linear fluctuation of wind power at various locations, and they exhibit good performance in short-term wind power forecasting. However, for medium-term and long-term wind power forecasting, the capabilities of these traditional statistical models are insufficient.</w:t>
      </w:r>
      <w:r>
        <w:t xml:space="preserve"> </w:t>
      </w:r>
      <w:r>
        <w:rPr>
          <w:rFonts w:ascii="Calibri" w:hAnsi="Calibri" w:cs="Calibri"/>
          <w:sz w:val="22"/>
          <w:lang w:eastAsia="zh-CN"/>
        </w:rPr>
        <w:t>With the development of deep learning technology, many deep-learning models are also applied to wind power forecasting. Singh et al. utilized a multilayer perceptron (MLP) network for wind power forecasting [10], which is the simplest form of deep-learning model. RNN [11] based models are also widely used in wind power forecasting, such as LSTM [12], GRU [13], bidirectional LSTM (BiLSTM) [14], and bidirectional GRU (BiGRU) [15]. Furthermore, Yu et al. applied CNN [16] and Mezaache et al. applied auto-encoder (AE) [17] to wind power forecasting. Deep-learning models show better wind power forecasting performance than traditional statistical models, thanks to their strong ability to deal with complex nonlinear problems. Whether traditional statistical models or deep-learning models, these data-driven models need a large amount of data to achieve good results. What’s more, the data-driven models may be trapped in a local minimum and fail to achieve the highest accuracy during training without the assistance of domain knowledge.</w:t>
      </w:r>
    </w:p>
    <w:p>
      <w:pPr>
        <w:ind w:firstLine="357"/>
        <w:rPr>
          <w:rFonts w:ascii="Calibri" w:hAnsi="Calibri" w:cs="Calibri"/>
          <w:sz w:val="22"/>
          <w:lang w:eastAsia="zh-CN"/>
        </w:rPr>
      </w:pPr>
      <w:r>
        <w:rPr>
          <w:rFonts w:ascii="Calibri" w:hAnsi="Calibri" w:cs="Calibri"/>
          <w:sz w:val="22"/>
          <w:lang w:eastAsia="zh-CN"/>
        </w:rPr>
        <w:t>Some research has attempted to mix domain knowledge with data-driven models because pure domain knowledge-based models and pure data-driven models are often insufficient to handle complicated situations. On the other hand, domain knowledge is routinely used for feature engineering, but it has not yet been fully integrated with deep-learning models [18]. In this situation, domain knowledge is frequently underused. To deal with this issue, a theory-guided framework was suggested and achieved good performance in many fields. For instance, theory-guided neural networks (TgNNs) were successfully applied in the field of hydrology by Wang et al. and and He et al. [19, 20]. Karpatne et al. suggested five methods for combining scientific knowledge and data science in their theory-guided data science (TGDS) proposal [21]. For computational fluid dynamics, Raissi et al. used the physics-informed neural network (PINN) [22], which is essentially a type of theory-guided neural network (TgNN), and achieved good results. As a prediction model for oil/water phase flow, Li et al. developed a TgNN [23]. To verify that the model outputs respect known governing equations, Chen et al. created a sort of hard constraint model under the theory-guided framework [24]. TgDLF was developed in the area of electrical load forecasting referring to the idea of theory-guided methods [25]. In the field of wind power forecasting, Huang et al. proposed a Tg-OFNN [26]. In Tg-OFNN, wind power is divided into two parts, the first of which can be learned from human knowledge and the second of which can be approximated by a deep-learning model. Additionally, they developed a priori-guided and data-driven hybrid model for wind power</w:t>
      </w:r>
      <w:r>
        <w:rPr>
          <w:rFonts w:hint="eastAsia" w:ascii="Calibri" w:hAnsi="Calibri" w:cs="Calibri"/>
          <w:sz w:val="22"/>
          <w:lang w:eastAsia="zh-CN"/>
        </w:rPr>
        <w:t xml:space="preserve"> </w:t>
      </w:r>
      <w:r>
        <w:rPr>
          <w:rFonts w:ascii="Calibri" w:hAnsi="Calibri" w:cs="Calibri"/>
          <w:sz w:val="22"/>
          <w:lang w:eastAsia="zh-CN"/>
        </w:rPr>
        <w:t>forecasting [27], which divides the forecasting process into one theory-guided stage and two data-driven stages. The two theory-guided methods mentioned above</w:t>
      </w:r>
      <w:ins w:id="34" w:author="璐璐子" w:date="2023-06-18T16:56:44Z">
        <w:r>
          <w:rPr>
            <w:rFonts w:hint="eastAsia" w:ascii="Calibri" w:hAnsi="Calibri" w:cs="Calibri"/>
            <w:sz w:val="22"/>
            <w:lang w:val="en-US" w:eastAsia="zh-CN"/>
          </w:rPr>
          <w:t xml:space="preserve"> </w:t>
        </w:r>
      </w:ins>
      <w:ins w:id="35" w:author="璐璐子" w:date="2023-06-18T16:57:00Z">
        <w:r>
          <w:rPr>
            <w:rFonts w:hint="eastAsia" w:ascii="Calibri" w:hAnsi="Calibri" w:cs="Calibri"/>
            <w:sz w:val="22"/>
            <w:lang w:val="en-US" w:eastAsia="zh-CN"/>
          </w:rPr>
          <w:t>hav</w:t>
        </w:r>
      </w:ins>
      <w:ins w:id="36" w:author="璐璐子" w:date="2023-06-18T16:57:01Z">
        <w:r>
          <w:rPr>
            <w:rFonts w:hint="eastAsia" w:ascii="Calibri" w:hAnsi="Calibri" w:cs="Calibri"/>
            <w:sz w:val="22"/>
            <w:lang w:val="en-US" w:eastAsia="zh-CN"/>
          </w:rPr>
          <w:t xml:space="preserve">e </w:t>
        </w:r>
      </w:ins>
      <w:ins w:id="37" w:author="璐璐子" w:date="2023-06-18T16:57:02Z">
        <w:r>
          <w:rPr>
            <w:rFonts w:hint="eastAsia" w:ascii="Calibri" w:hAnsi="Calibri" w:cs="Calibri"/>
            <w:sz w:val="22"/>
            <w:lang w:val="en-US" w:eastAsia="zh-CN"/>
          </w:rPr>
          <w:t xml:space="preserve">used </w:t>
        </w:r>
      </w:ins>
      <w:ins w:id="38" w:author="璐璐子" w:date="2023-06-18T16:57:04Z">
        <w:r>
          <w:rPr>
            <w:rFonts w:hint="eastAsia" w:ascii="Calibri" w:hAnsi="Calibri" w:cs="Calibri"/>
            <w:sz w:val="22"/>
            <w:lang w:val="en-US" w:eastAsia="zh-CN"/>
          </w:rPr>
          <w:t xml:space="preserve">the </w:t>
        </w:r>
      </w:ins>
      <w:ins w:id="39" w:author="璐璐子" w:date="2023-06-18T17:05:32Z">
        <w:r>
          <w:rPr>
            <w:rFonts w:ascii="Calibri" w:hAnsi="Calibri" w:cs="Calibri"/>
            <w:sz w:val="22"/>
            <w:lang w:eastAsia="zh-CN"/>
          </w:rPr>
          <w:t>deterministic</w:t>
        </w:r>
      </w:ins>
      <w:ins w:id="40" w:author="璐璐子" w:date="2023-06-18T17:05:34Z">
        <w:r>
          <w:rPr>
            <w:rFonts w:hint="eastAsia" w:ascii="Calibri" w:hAnsi="Calibri" w:cs="Calibri"/>
            <w:sz w:val="22"/>
            <w:lang w:val="en-US" w:eastAsia="zh-CN"/>
          </w:rPr>
          <w:t xml:space="preserve"> </w:t>
        </w:r>
      </w:ins>
      <w:ins w:id="41" w:author="璐璐子" w:date="2023-06-18T17:05:51Z">
        <w:r>
          <w:rPr>
            <w:rFonts w:hint="eastAsia" w:ascii="Calibri" w:hAnsi="Calibri" w:cs="Calibri"/>
            <w:sz w:val="22"/>
            <w:lang w:val="en-US" w:eastAsia="zh-CN"/>
          </w:rPr>
          <w:t>do</w:t>
        </w:r>
      </w:ins>
      <w:ins w:id="42" w:author="璐璐子" w:date="2023-06-18T17:05:52Z">
        <w:r>
          <w:rPr>
            <w:rFonts w:hint="eastAsia" w:ascii="Calibri" w:hAnsi="Calibri" w:cs="Calibri"/>
            <w:sz w:val="22"/>
            <w:lang w:val="en-US" w:eastAsia="zh-CN"/>
          </w:rPr>
          <w:t>ma</w:t>
        </w:r>
      </w:ins>
      <w:ins w:id="43" w:author="璐璐子" w:date="2023-06-18T17:05:53Z">
        <w:r>
          <w:rPr>
            <w:rFonts w:hint="eastAsia" w:ascii="Calibri" w:hAnsi="Calibri" w:cs="Calibri"/>
            <w:sz w:val="22"/>
            <w:lang w:val="en-US" w:eastAsia="zh-CN"/>
          </w:rPr>
          <w:t>in</w:t>
        </w:r>
      </w:ins>
      <w:ins w:id="44" w:author="璐璐子" w:date="2023-06-18T17:05:54Z">
        <w:r>
          <w:rPr>
            <w:rFonts w:hint="eastAsia" w:ascii="Calibri" w:hAnsi="Calibri" w:cs="Calibri"/>
            <w:sz w:val="22"/>
            <w:lang w:val="en-US" w:eastAsia="zh-CN"/>
          </w:rPr>
          <w:t xml:space="preserve"> </w:t>
        </w:r>
      </w:ins>
      <w:ins w:id="45" w:author="璐璐子" w:date="2023-06-18T17:05:57Z">
        <w:r>
          <w:rPr>
            <w:rFonts w:hint="eastAsia" w:ascii="Calibri" w:hAnsi="Calibri" w:cs="Calibri"/>
            <w:sz w:val="22"/>
            <w:lang w:val="en-US" w:eastAsia="zh-CN"/>
          </w:rPr>
          <w:t>kn</w:t>
        </w:r>
      </w:ins>
      <w:ins w:id="46" w:author="璐璐子" w:date="2023-06-18T17:05:58Z">
        <w:r>
          <w:rPr>
            <w:rFonts w:hint="eastAsia" w:ascii="Calibri" w:hAnsi="Calibri" w:cs="Calibri"/>
            <w:sz w:val="22"/>
            <w:lang w:val="en-US" w:eastAsia="zh-CN"/>
          </w:rPr>
          <w:t>owl</w:t>
        </w:r>
      </w:ins>
      <w:ins w:id="47" w:author="璐璐子" w:date="2023-06-18T17:05:59Z">
        <w:r>
          <w:rPr>
            <w:rFonts w:hint="eastAsia" w:ascii="Calibri" w:hAnsi="Calibri" w:cs="Calibri"/>
            <w:sz w:val="22"/>
            <w:lang w:val="en-US" w:eastAsia="zh-CN"/>
          </w:rPr>
          <w:t>ed</w:t>
        </w:r>
      </w:ins>
      <w:ins w:id="48" w:author="璐璐子" w:date="2023-06-18T17:06:00Z">
        <w:r>
          <w:rPr>
            <w:rFonts w:hint="eastAsia" w:ascii="Calibri" w:hAnsi="Calibri" w:cs="Calibri"/>
            <w:sz w:val="22"/>
            <w:lang w:val="en-US" w:eastAsia="zh-CN"/>
          </w:rPr>
          <w:t>ge</w:t>
        </w:r>
      </w:ins>
      <w:ins w:id="49" w:author="璐璐子" w:date="2023-06-18T17:06:05Z">
        <w:r>
          <w:rPr>
            <w:rFonts w:hint="eastAsia" w:ascii="Calibri" w:hAnsi="Calibri" w:cs="Calibri"/>
            <w:sz w:val="22"/>
            <w:lang w:val="en-US" w:eastAsia="zh-CN"/>
          </w:rPr>
          <w:t>,</w:t>
        </w:r>
      </w:ins>
      <w:ins w:id="50" w:author="璐璐子" w:date="2023-06-18T17:06:06Z">
        <w:r>
          <w:rPr>
            <w:rFonts w:hint="eastAsia" w:ascii="Calibri" w:hAnsi="Calibri" w:cs="Calibri"/>
            <w:sz w:val="22"/>
            <w:lang w:val="en-US" w:eastAsia="zh-CN"/>
          </w:rPr>
          <w:t xml:space="preserve"> </w:t>
        </w:r>
      </w:ins>
      <w:ins w:id="51" w:author="璐璐子" w:date="2023-06-18T17:06:09Z">
        <w:r>
          <w:rPr>
            <w:rFonts w:hint="eastAsia" w:ascii="Calibri" w:hAnsi="Calibri" w:cs="Calibri"/>
            <w:sz w:val="22"/>
            <w:lang w:val="en-US" w:eastAsia="zh-CN"/>
          </w:rPr>
          <w:t>ho</w:t>
        </w:r>
      </w:ins>
      <w:ins w:id="52" w:author="璐璐子" w:date="2023-06-18T17:06:11Z">
        <w:r>
          <w:rPr>
            <w:rFonts w:hint="eastAsia" w:ascii="Calibri" w:hAnsi="Calibri" w:cs="Calibri"/>
            <w:sz w:val="22"/>
            <w:lang w:val="en-US" w:eastAsia="zh-CN"/>
          </w:rPr>
          <w:t>we</w:t>
        </w:r>
      </w:ins>
      <w:ins w:id="53" w:author="璐璐子" w:date="2023-06-18T17:06:12Z">
        <w:r>
          <w:rPr>
            <w:rFonts w:hint="eastAsia" w:ascii="Calibri" w:hAnsi="Calibri" w:cs="Calibri"/>
            <w:sz w:val="22"/>
            <w:lang w:val="en-US" w:eastAsia="zh-CN"/>
          </w:rPr>
          <w:t>ver</w:t>
        </w:r>
      </w:ins>
      <w:ins w:id="54" w:author="璐璐子" w:date="2023-06-18T17:06:19Z">
        <w:r>
          <w:rPr>
            <w:rFonts w:hint="eastAsia" w:ascii="Calibri" w:hAnsi="Calibri" w:cs="Calibri"/>
            <w:sz w:val="22"/>
            <w:lang w:val="en-US" w:eastAsia="zh-CN"/>
          </w:rPr>
          <w:t>,</w:t>
        </w:r>
      </w:ins>
      <w:ins w:id="55" w:author="璐璐子" w:date="2023-06-18T17:06:21Z">
        <w:r>
          <w:rPr>
            <w:rFonts w:hint="eastAsia" w:ascii="Calibri" w:hAnsi="Calibri" w:cs="Calibri"/>
            <w:sz w:val="22"/>
            <w:lang w:val="en-US" w:eastAsia="zh-CN"/>
          </w:rPr>
          <w:t xml:space="preserve"> </w:t>
        </w:r>
      </w:ins>
      <w:ins w:id="56" w:author="璐璐子" w:date="2023-06-18T17:09:53Z">
        <w:r>
          <w:rPr>
            <w:rFonts w:hint="eastAsia" w:ascii="Calibri" w:hAnsi="Calibri" w:cs="Calibri"/>
            <w:sz w:val="22"/>
            <w:lang w:val="en-US" w:eastAsia="zh-CN"/>
          </w:rPr>
          <w:t>m</w:t>
        </w:r>
      </w:ins>
      <w:ins w:id="57" w:author="璐璐子" w:date="2023-06-18T17:09:35Z">
        <w:r>
          <w:rPr>
            <w:rFonts w:hint="eastAsia" w:ascii="Calibri" w:hAnsi="Calibri" w:cs="Calibri"/>
            <w:sz w:val="22"/>
            <w:lang w:val="en-US" w:eastAsia="zh-CN"/>
          </w:rPr>
          <w:t xml:space="preserve">any prior information exist in the form of </w:t>
        </w:r>
      </w:ins>
      <w:ins w:id="58" w:author="璐璐子" w:date="2023-06-18T17:14:47Z">
        <w:r>
          <w:rPr>
            <w:rFonts w:ascii="Calibri" w:hAnsi="Calibri" w:eastAsia="宋体" w:cs="Calibri"/>
            <w:i w:val="0"/>
            <w:iCs w:val="0"/>
            <w:caps w:val="0"/>
            <w:spacing w:val="0"/>
            <w:sz w:val="22"/>
            <w:szCs w:val="20"/>
            <w:shd w:val="clear"/>
            <w:lang w:eastAsia="zh-CN"/>
          </w:rPr>
          <w:t>probability</w:t>
        </w:r>
      </w:ins>
      <w:ins w:id="59" w:author="璐璐子" w:date="2023-06-18T17:15:17Z">
        <w:r>
          <w:rPr>
            <w:rFonts w:hint="eastAsia" w:ascii="Calibri" w:hAnsi="Calibri" w:cs="Calibri"/>
            <w:i w:val="0"/>
            <w:iCs w:val="0"/>
            <w:caps w:val="0"/>
            <w:spacing w:val="0"/>
            <w:sz w:val="22"/>
            <w:szCs w:val="20"/>
            <w:shd w:val="clear"/>
            <w:lang w:val="en-US" w:eastAsia="zh-CN"/>
          </w:rPr>
          <w:t xml:space="preserve"> </w:t>
        </w:r>
      </w:ins>
      <w:ins w:id="60" w:author="璐璐子" w:date="2023-06-18T17:09:35Z">
        <w:r>
          <w:rPr>
            <w:rFonts w:hint="eastAsia" w:ascii="Calibri" w:hAnsi="Calibri" w:cs="Calibri"/>
            <w:sz w:val="22"/>
            <w:lang w:val="en-US" w:eastAsia="zh-CN"/>
          </w:rPr>
          <w:t xml:space="preserve">distributions, such as wind power curves. However, current methods are unable to effectively embed such </w:t>
        </w:r>
      </w:ins>
      <w:ins w:id="61" w:author="璐璐子" w:date="2023-06-18T17:15:00Z">
        <w:r>
          <w:rPr>
            <w:rFonts w:ascii="Calibri" w:hAnsi="Calibri" w:eastAsia="宋体" w:cs="Calibri"/>
            <w:i w:val="0"/>
            <w:iCs w:val="0"/>
            <w:caps w:val="0"/>
            <w:spacing w:val="0"/>
            <w:sz w:val="22"/>
            <w:szCs w:val="20"/>
            <w:shd w:val="clear"/>
            <w:lang w:eastAsia="zh-CN"/>
          </w:rPr>
          <w:t>probability</w:t>
        </w:r>
      </w:ins>
      <w:ins w:id="62" w:author="璐璐子" w:date="2023-06-18T17:09:35Z">
        <w:r>
          <w:rPr>
            <w:rFonts w:hint="eastAsia" w:ascii="Calibri" w:hAnsi="Calibri" w:cs="Calibri"/>
            <w:sz w:val="22"/>
            <w:lang w:val="en-US" w:eastAsia="zh-CN"/>
          </w:rPr>
          <w:t xml:space="preserve"> distributions</w:t>
        </w:r>
      </w:ins>
      <w:ins w:id="63" w:author="璐璐子" w:date="2023-06-18T17:10:10Z">
        <w:r>
          <w:rPr>
            <w:rFonts w:hint="eastAsia" w:ascii="Calibri" w:hAnsi="Calibri" w:cs="Calibri"/>
            <w:sz w:val="22"/>
            <w:lang w:val="en-US" w:eastAsia="zh-CN"/>
          </w:rPr>
          <w:t xml:space="preserve"> </w:t>
        </w:r>
      </w:ins>
      <w:ins w:id="64" w:author="璐璐子" w:date="2023-06-18T17:10:39Z">
        <w:r>
          <w:rPr>
            <w:rFonts w:hint="eastAsia" w:ascii="Calibri" w:hAnsi="Calibri" w:cs="Calibri"/>
            <w:sz w:val="22"/>
            <w:lang w:val="en-US" w:eastAsia="zh-CN"/>
          </w:rPr>
          <w:t>into the wind power forecasting model</w:t>
        </w:r>
      </w:ins>
      <w:ins w:id="65" w:author="璐璐子" w:date="2023-06-18T17:11:02Z">
        <w:r>
          <w:rPr>
            <w:rFonts w:hint="eastAsia" w:ascii="Calibri" w:hAnsi="Calibri" w:cs="Calibri"/>
            <w:sz w:val="22"/>
            <w:lang w:val="en-US" w:eastAsia="zh-CN"/>
          </w:rPr>
          <w:t>,</w:t>
        </w:r>
      </w:ins>
      <w:ins w:id="66" w:author="璐璐子" w:date="2023-06-18T17:11:03Z">
        <w:r>
          <w:rPr>
            <w:rFonts w:hint="eastAsia" w:ascii="Calibri" w:hAnsi="Calibri" w:cs="Calibri"/>
            <w:sz w:val="22"/>
            <w:lang w:val="en-US" w:eastAsia="zh-CN"/>
          </w:rPr>
          <w:t xml:space="preserve"> </w:t>
        </w:r>
      </w:ins>
      <w:ins w:id="67" w:author="璐璐子" w:date="2023-06-18T17:11:47Z">
        <w:r>
          <w:rPr>
            <w:rFonts w:hint="eastAsia" w:ascii="Calibri" w:hAnsi="Calibri" w:cs="Calibri"/>
            <w:sz w:val="22"/>
            <w:lang w:val="en-US" w:eastAsia="zh-CN"/>
          </w:rPr>
          <w:t>lead</w:t>
        </w:r>
      </w:ins>
      <w:ins w:id="68" w:author="璐璐子" w:date="2023-06-18T17:11:55Z">
        <w:r>
          <w:rPr>
            <w:rFonts w:hint="eastAsia" w:ascii="Calibri" w:hAnsi="Calibri" w:cs="Calibri"/>
            <w:sz w:val="22"/>
            <w:lang w:val="en-US" w:eastAsia="zh-CN"/>
          </w:rPr>
          <w:t>ing</w:t>
        </w:r>
      </w:ins>
      <w:ins w:id="69" w:author="璐璐子" w:date="2023-06-18T17:11:47Z">
        <w:r>
          <w:rPr>
            <w:rFonts w:hint="eastAsia" w:ascii="Calibri" w:hAnsi="Calibri" w:cs="Calibri"/>
            <w:sz w:val="22"/>
            <w:lang w:val="en-US" w:eastAsia="zh-CN"/>
          </w:rPr>
          <w:t xml:space="preserve"> to the insufficient utilization of domain </w:t>
        </w:r>
      </w:ins>
      <w:ins w:id="70" w:author="璐璐子" w:date="2023-06-18T17:12:03Z">
        <w:r>
          <w:rPr>
            <w:rFonts w:hint="eastAsia" w:ascii="Calibri" w:hAnsi="Calibri" w:cs="Calibri"/>
            <w:sz w:val="22"/>
            <w:lang w:val="en-US" w:eastAsia="zh-CN"/>
          </w:rPr>
          <w:t>kno</w:t>
        </w:r>
      </w:ins>
      <w:ins w:id="71" w:author="璐璐子" w:date="2023-06-18T17:12:04Z">
        <w:r>
          <w:rPr>
            <w:rFonts w:hint="eastAsia" w:ascii="Calibri" w:hAnsi="Calibri" w:cs="Calibri"/>
            <w:sz w:val="22"/>
            <w:lang w:val="en-US" w:eastAsia="zh-CN"/>
          </w:rPr>
          <w:t>wle</w:t>
        </w:r>
      </w:ins>
      <w:ins w:id="72" w:author="璐璐子" w:date="2023-06-18T17:12:05Z">
        <w:r>
          <w:rPr>
            <w:rFonts w:hint="eastAsia" w:ascii="Calibri" w:hAnsi="Calibri" w:cs="Calibri"/>
            <w:sz w:val="22"/>
            <w:lang w:val="en-US" w:eastAsia="zh-CN"/>
          </w:rPr>
          <w:t>dge</w:t>
        </w:r>
      </w:ins>
      <w:ins w:id="73" w:author="璐璐子" w:date="2023-06-18T17:09:35Z">
        <w:r>
          <w:rPr>
            <w:rFonts w:hint="eastAsia" w:ascii="Calibri" w:hAnsi="Calibri" w:cs="Calibri"/>
            <w:sz w:val="22"/>
            <w:lang w:val="en-US" w:eastAsia="zh-CN"/>
          </w:rPr>
          <w:t>.</w:t>
        </w:r>
      </w:ins>
      <w:del w:id="74" w:author="璐璐子" w:date="2023-06-18T16:56:43Z">
        <w:r>
          <w:rPr>
            <w:rFonts w:ascii="Calibri" w:hAnsi="Calibri" w:cs="Calibri"/>
            <w:sz w:val="22"/>
            <w:lang w:eastAsia="zh-CN"/>
          </w:rPr>
          <w:delText xml:space="preserve"> have produced good results</w:delText>
        </w:r>
        <w:commentRangeStart w:id="8"/>
        <w:commentRangeStart w:id="9"/>
        <w:r>
          <w:rPr>
            <w:rFonts w:ascii="Calibri" w:hAnsi="Calibri" w:cs="Calibri"/>
            <w:sz w:val="22"/>
            <w:lang w:eastAsia="zh-CN"/>
          </w:rPr>
          <w:delText>, but human knowledge is not closely integrated with the deep-learning model's training process and does not serve as a foundation for the model optimization, which may prevent human knowledge from playing to its full potential.</w:delText>
        </w:r>
      </w:del>
      <w:r>
        <w:rPr>
          <w:rFonts w:ascii="Calibri" w:hAnsi="Calibri" w:cs="Calibri"/>
          <w:sz w:val="22"/>
          <w:lang w:eastAsia="zh-CN"/>
        </w:rPr>
        <w:t xml:space="preserve"> </w:t>
      </w:r>
      <w:commentRangeEnd w:id="8"/>
      <w:r>
        <w:commentReference w:id="8"/>
      </w:r>
      <w:commentRangeEnd w:id="9"/>
      <w:r>
        <w:commentReference w:id="9"/>
      </w:r>
      <w:r>
        <w:rPr>
          <w:rFonts w:ascii="Calibri" w:hAnsi="Calibri" w:cs="Calibri"/>
          <w:sz w:val="22"/>
          <w:lang w:eastAsia="zh-CN"/>
        </w:rPr>
        <w:t xml:space="preserve">In this study, we propose theory-guided deep-learning wind power forecasting (TgDPF), in which human knowledge is applied in </w:t>
      </w:r>
      <w:ins w:id="75" w:author="璐璐子" w:date="2023-06-18T17:14:05Z">
        <w:r>
          <w:rPr>
            <w:rFonts w:hint="eastAsia" w:ascii="Calibri" w:hAnsi="Calibri" w:cs="Calibri"/>
            <w:sz w:val="22"/>
            <w:lang w:val="en-US" w:eastAsia="zh-CN"/>
          </w:rPr>
          <w:t xml:space="preserve">the </w:t>
        </w:r>
      </w:ins>
      <w:ins w:id="76" w:author="璐璐子" w:date="2023-06-18T17:14:06Z">
        <w:r>
          <w:rPr>
            <w:rFonts w:hint="eastAsia" w:ascii="Calibri" w:hAnsi="Calibri" w:cs="Calibri"/>
            <w:sz w:val="22"/>
            <w:lang w:val="en-US" w:eastAsia="zh-CN"/>
          </w:rPr>
          <w:t>fo</w:t>
        </w:r>
      </w:ins>
      <w:ins w:id="77" w:author="璐璐子" w:date="2023-06-18T17:14:07Z">
        <w:r>
          <w:rPr>
            <w:rFonts w:hint="eastAsia" w:ascii="Calibri" w:hAnsi="Calibri" w:cs="Calibri"/>
            <w:sz w:val="22"/>
            <w:lang w:val="en-US" w:eastAsia="zh-CN"/>
          </w:rPr>
          <w:t xml:space="preserve">rm </w:t>
        </w:r>
      </w:ins>
      <w:ins w:id="78" w:author="璐璐子" w:date="2023-06-18T17:14:08Z">
        <w:r>
          <w:rPr>
            <w:rFonts w:hint="eastAsia" w:ascii="Calibri" w:hAnsi="Calibri" w:cs="Calibri"/>
            <w:sz w:val="22"/>
            <w:lang w:val="en-US" w:eastAsia="zh-CN"/>
          </w:rPr>
          <w:t>of</w:t>
        </w:r>
      </w:ins>
      <w:ins w:id="79" w:author="璐璐子" w:date="2023-06-18T17:14:09Z">
        <w:r>
          <w:rPr>
            <w:rFonts w:hint="eastAsia" w:ascii="Calibri" w:hAnsi="Calibri" w:cs="Calibri"/>
            <w:sz w:val="22"/>
            <w:lang w:val="en-US" w:eastAsia="zh-CN"/>
          </w:rPr>
          <w:t xml:space="preserve"> em</w:t>
        </w:r>
      </w:ins>
      <w:ins w:id="80" w:author="璐璐子" w:date="2023-06-18T17:14:10Z">
        <w:r>
          <w:rPr>
            <w:rFonts w:hint="eastAsia" w:ascii="Calibri" w:hAnsi="Calibri" w:cs="Calibri"/>
            <w:sz w:val="22"/>
            <w:lang w:val="en-US" w:eastAsia="zh-CN"/>
          </w:rPr>
          <w:t>bed</w:t>
        </w:r>
      </w:ins>
      <w:ins w:id="81" w:author="璐璐子" w:date="2023-06-18T17:14:11Z">
        <w:r>
          <w:rPr>
            <w:rFonts w:hint="eastAsia" w:ascii="Calibri" w:hAnsi="Calibri" w:cs="Calibri"/>
            <w:sz w:val="22"/>
            <w:lang w:val="en-US" w:eastAsia="zh-CN"/>
          </w:rPr>
          <w:t>ded</w:t>
        </w:r>
      </w:ins>
      <w:ins w:id="82" w:author="璐璐子" w:date="2023-06-18T17:14:12Z">
        <w:r>
          <w:rPr>
            <w:rFonts w:hint="eastAsia" w:ascii="Calibri" w:hAnsi="Calibri" w:cs="Calibri"/>
            <w:sz w:val="22"/>
            <w:lang w:val="en-US" w:eastAsia="zh-CN"/>
          </w:rPr>
          <w:t xml:space="preserve"> </w:t>
        </w:r>
      </w:ins>
      <w:ins w:id="83" w:author="璐璐子" w:date="2023-06-18T17:14:32Z">
        <w:r>
          <w:rPr>
            <w:rFonts w:ascii="Calibri" w:hAnsi="Calibri" w:eastAsia="宋体" w:cs="Calibri"/>
            <w:i w:val="0"/>
            <w:iCs w:val="0"/>
            <w:caps w:val="0"/>
            <w:spacing w:val="0"/>
            <w:sz w:val="22"/>
            <w:szCs w:val="20"/>
            <w:shd w:val="clear"/>
            <w:lang w:eastAsia="zh-CN"/>
          </w:rPr>
          <w:t>probability distribution</w:t>
        </w:r>
      </w:ins>
      <w:ins w:id="84" w:author="璐璐子" w:date="2023-06-18T17:15:09Z">
        <w:r>
          <w:rPr>
            <w:rFonts w:hint="eastAsia" w:ascii="Calibri" w:hAnsi="Calibri" w:cs="Calibri"/>
            <w:i w:val="0"/>
            <w:iCs w:val="0"/>
            <w:caps w:val="0"/>
            <w:spacing w:val="0"/>
            <w:sz w:val="22"/>
            <w:szCs w:val="20"/>
            <w:shd w:val="clear"/>
            <w:lang w:val="en-US" w:eastAsia="zh-CN"/>
          </w:rPr>
          <w:t>s</w:t>
        </w:r>
      </w:ins>
      <w:del w:id="85" w:author="璐璐子" w:date="2023-06-18T17:14:03Z">
        <w:r>
          <w:rPr>
            <w:rFonts w:ascii="Calibri" w:hAnsi="Calibri" w:cs="Calibri"/>
            <w:sz w:val="22"/>
            <w:lang w:eastAsia="zh-CN"/>
          </w:rPr>
          <w:delText>a di</w:delText>
        </w:r>
      </w:del>
      <w:del w:id="86" w:author="璐璐子" w:date="2023-06-18T17:14:02Z">
        <w:r>
          <w:rPr>
            <w:rFonts w:ascii="Calibri" w:hAnsi="Calibri" w:cs="Calibri"/>
            <w:sz w:val="22"/>
            <w:lang w:eastAsia="zh-CN"/>
          </w:rPr>
          <w:delText>ffer</w:delText>
        </w:r>
      </w:del>
      <w:del w:id="87" w:author="璐璐子" w:date="2023-06-18T17:14:01Z">
        <w:r>
          <w:rPr>
            <w:rFonts w:ascii="Calibri" w:hAnsi="Calibri" w:cs="Calibri"/>
            <w:sz w:val="22"/>
            <w:lang w:eastAsia="zh-CN"/>
          </w:rPr>
          <w:delText>ent wa</w:delText>
        </w:r>
      </w:del>
      <w:del w:id="88" w:author="璐璐子" w:date="2023-06-18T17:14:00Z">
        <w:r>
          <w:rPr>
            <w:rFonts w:ascii="Calibri" w:hAnsi="Calibri" w:cs="Calibri"/>
            <w:sz w:val="22"/>
            <w:lang w:eastAsia="zh-CN"/>
          </w:rPr>
          <w:delText>y</w:delText>
        </w:r>
      </w:del>
      <w:r>
        <w:rPr>
          <w:rFonts w:ascii="Calibri" w:hAnsi="Calibri" w:cs="Calibri"/>
          <w:sz w:val="22"/>
          <w:lang w:eastAsia="zh-CN"/>
        </w:rPr>
        <w:t xml:space="preserve"> to aid the training of deep-learning model.</w:t>
      </w:r>
    </w:p>
    <w:p>
      <w:pPr>
        <w:ind w:firstLine="357"/>
        <w:rPr>
          <w:rFonts w:ascii="Calibri" w:hAnsi="Calibri" w:cs="Calibri"/>
          <w:sz w:val="22"/>
          <w:lang w:eastAsia="zh-CN"/>
        </w:rPr>
      </w:pPr>
      <w:r>
        <w:rPr>
          <w:rFonts w:hint="eastAsia" w:ascii="Calibri" w:hAnsi="Calibri" w:cs="Calibri"/>
          <w:sz w:val="22"/>
          <w:lang w:eastAsia="zh-CN"/>
        </w:rPr>
        <w:t>I</w:t>
      </w:r>
      <w:r>
        <w:rPr>
          <w:rFonts w:ascii="Calibri" w:hAnsi="Calibri" w:cs="Calibri"/>
          <w:sz w:val="22"/>
          <w:lang w:eastAsia="zh-CN"/>
        </w:rPr>
        <w:t>n TgDPF, the probability distribution of wind power is embedded into the training process of the deep-learning model LSTM. Specifically, the wind power curve representing the probability distribution of wind power can be calculated by the method of kernel density estimation [36], and</w:t>
      </w:r>
      <w:r>
        <w:t xml:space="preserve"> </w:t>
      </w:r>
      <w:r>
        <w:rPr>
          <w:rFonts w:ascii="Calibri" w:hAnsi="Calibri" w:cs="Calibri"/>
          <w:sz w:val="22"/>
          <w:lang w:eastAsia="zh-CN"/>
        </w:rPr>
        <w:t>the difference of probability distribution can be obtained by JS divergence [43]. The loss of LSTM can be divided into two parts, one part represents the difference between the wind power distribution predicted by the model and the actual wind power distribution, and this part of loss comes from human knowledge; The other part of the loss is the MSE loss, which is purely data-driven loss.</w:t>
      </w:r>
      <w:r>
        <w:rPr>
          <w:rFonts w:hint="eastAsia" w:ascii="Calibri" w:hAnsi="Calibri" w:cs="Calibri"/>
          <w:sz w:val="22"/>
          <w:lang w:eastAsia="zh-CN"/>
        </w:rPr>
        <w:t xml:space="preserve"> </w:t>
      </w:r>
      <w:r>
        <w:rPr>
          <w:rFonts w:ascii="Calibri" w:hAnsi="Calibri" w:cs="Calibri"/>
          <w:sz w:val="22"/>
          <w:lang w:eastAsia="zh-CN"/>
        </w:rPr>
        <w:t>These two losses can be effectively combined to make the final trained model more accurate and robust.</w:t>
      </w:r>
    </w:p>
    <w:p>
      <w:pPr>
        <w:ind w:firstLine="357"/>
        <w:rPr>
          <w:rFonts w:ascii="Calibri" w:hAnsi="Calibri" w:cs="Calibri"/>
          <w:sz w:val="22"/>
          <w:lang w:eastAsia="zh-CN"/>
        </w:rPr>
      </w:pPr>
      <w:r>
        <w:rPr>
          <w:rFonts w:ascii="Calibri" w:hAnsi="Calibri" w:cs="Calibri"/>
          <w:color w:val="000000"/>
          <w:sz w:val="22"/>
          <w:lang w:eastAsia="zh-CN"/>
        </w:rPr>
        <w:t>To the best of the authors’ knowledge</w:t>
      </w:r>
      <w:r>
        <w:rPr>
          <w:rFonts w:ascii="Calibri" w:hAnsi="Calibri" w:cs="Calibri"/>
          <w:sz w:val="22"/>
          <w:lang w:eastAsia="zh-CN"/>
        </w:rPr>
        <w:t xml:space="preserve">, not only in the field of wind </w:t>
      </w:r>
      <w:r>
        <w:rPr>
          <w:rFonts w:hint="eastAsia" w:ascii="Calibri" w:hAnsi="Calibri" w:cs="Calibri"/>
          <w:sz w:val="22"/>
          <w:lang w:eastAsia="zh-CN"/>
        </w:rPr>
        <w:t>power</w:t>
      </w:r>
      <w:r>
        <w:rPr>
          <w:rFonts w:ascii="Calibri" w:hAnsi="Calibri" w:cs="Calibri"/>
          <w:sz w:val="22"/>
          <w:lang w:eastAsia="zh-CN"/>
        </w:rPr>
        <w:t>, but also in the field of energy, probability distribution is the first time to be embedded into the training process of deep-learning model as domain knowledge. In the previous research, the knowledge embe</w:t>
      </w:r>
      <w:commentRangeStart w:id="10"/>
      <w:r>
        <w:rPr>
          <w:rFonts w:ascii="Calibri" w:hAnsi="Calibri" w:cs="Calibri"/>
          <w:sz w:val="22"/>
          <w:lang w:eastAsia="zh-CN"/>
        </w:rPr>
        <w:t xml:space="preserve">dded is generally the deterministic formula information. </w:t>
      </w:r>
      <w:commentRangeEnd w:id="10"/>
      <w:r>
        <w:commentReference w:id="10"/>
      </w:r>
      <w:r>
        <w:rPr>
          <w:rFonts w:ascii="Calibri" w:hAnsi="Calibri" w:cs="Calibri"/>
          <w:sz w:val="22"/>
          <w:lang w:eastAsia="zh-CN"/>
        </w:rPr>
        <w:t xml:space="preserve">Adding probability distribution to the training process of deep-learning model broadens the scope of knowledge embedding, which makes some weakly related or uncertain knowledge can assist training. </w:t>
      </w:r>
      <w:ins w:id="89" w:author="璐璐子" w:date="2023-06-17T19:40:35Z">
        <w:r>
          <w:rPr>
            <w:rFonts w:hint="default" w:ascii="Calibri" w:hAnsi="Calibri" w:cs="Calibri"/>
            <w:sz w:val="22"/>
            <w:lang w:val="en-US" w:eastAsia="zh-CN"/>
            <w:rPrChange w:id="90" w:author="璐璐子" w:date="2023-06-18T16:57:20Z">
              <w:rPr>
                <w:rFonts w:hint="eastAsia" w:ascii="Calibri" w:hAnsi="Calibri" w:cs="Calibri"/>
                <w:sz w:val="22"/>
                <w:lang w:val="en-US" w:eastAsia="zh-CN"/>
              </w:rPr>
            </w:rPrChange>
          </w:rPr>
          <w:t>However</w:t>
        </w:r>
      </w:ins>
      <w:ins w:id="91" w:author="璐璐子" w:date="2023-06-17T19:40:37Z">
        <w:r>
          <w:rPr>
            <w:rFonts w:hint="default" w:ascii="Calibri" w:hAnsi="Calibri" w:cs="Calibri"/>
            <w:sz w:val="22"/>
            <w:lang w:val="en-US" w:eastAsia="zh-CN"/>
            <w:rPrChange w:id="92" w:author="璐璐子" w:date="2023-06-18T16:57:20Z">
              <w:rPr>
                <w:rFonts w:hint="eastAsia" w:ascii="Calibri" w:hAnsi="Calibri" w:cs="Calibri"/>
                <w:sz w:val="22"/>
                <w:lang w:val="en-US" w:eastAsia="zh-CN"/>
              </w:rPr>
            </w:rPrChange>
          </w:rPr>
          <w:t xml:space="preserve">, </w:t>
        </w:r>
      </w:ins>
      <w:ins w:id="93" w:author="璐璐子" w:date="2023-06-17T19:47:02Z">
        <w:r>
          <w:rPr>
            <w:rFonts w:hint="default" w:ascii="Calibri" w:hAnsi="Calibri" w:cs="Calibri"/>
            <w:sz w:val="22"/>
            <w:lang w:val="en-US" w:eastAsia="zh-CN"/>
            <w:rPrChange w:id="94" w:author="璐璐子" w:date="2023-06-18T16:57:20Z">
              <w:rPr>
                <w:rFonts w:hint="eastAsia" w:ascii="Calibri" w:hAnsi="Calibri" w:cs="Calibri"/>
                <w:sz w:val="22"/>
                <w:lang w:val="en-US" w:eastAsia="zh-CN"/>
              </w:rPr>
            </w:rPrChange>
          </w:rPr>
          <w:t>a</w:t>
        </w:r>
      </w:ins>
      <w:ins w:id="95" w:author="璐璐子" w:date="2023-06-17T19:46:57Z">
        <w:r>
          <w:rPr>
            <w:rFonts w:ascii="Calibri" w:hAnsi="Calibri" w:eastAsia="宋体" w:cs="Calibri"/>
            <w:i w:val="0"/>
            <w:iCs w:val="0"/>
            <w:caps w:val="0"/>
            <w:color w:val="auto"/>
            <w:spacing w:val="0"/>
            <w:sz w:val="22"/>
            <w:szCs w:val="20"/>
            <w:shd w:val="clear" w:fill="auto"/>
            <w:lang w:eastAsia="zh-CN"/>
            <w:rPrChange w:id="96" w:author="璐璐子" w:date="2023-06-18T16:57:20Z">
              <w:rPr>
                <w:rFonts w:ascii="Segoe UI" w:hAnsi="Segoe UI" w:eastAsia="Segoe UI" w:cs="Segoe UI"/>
                <w:i w:val="0"/>
                <w:iCs w:val="0"/>
                <w:caps w:val="0"/>
                <w:color w:val="24292F"/>
                <w:spacing w:val="0"/>
                <w:sz w:val="21"/>
                <w:szCs w:val="21"/>
                <w:shd w:val="clear" w:fill="F4F6F8"/>
              </w:rPr>
            </w:rPrChange>
          </w:rPr>
          <w:t>dding probability distributions to models poses certain challenges, such as ensuring the differentiability of models after distribution embedding and measuring the similarity between distributions.</w:t>
        </w:r>
      </w:ins>
      <w:ins w:id="97" w:author="璐璐子" w:date="2023-06-17T19:45:52Z">
        <w:r>
          <w:rPr>
            <w:rFonts w:hint="default" w:ascii="Calibri" w:hAnsi="Calibri" w:cs="Calibri"/>
            <w:sz w:val="22"/>
            <w:lang w:val="en-US" w:eastAsia="zh-CN"/>
            <w:rPrChange w:id="98" w:author="璐璐子" w:date="2023-06-18T16:57:20Z">
              <w:rPr>
                <w:rFonts w:hint="eastAsia" w:ascii="Calibri" w:hAnsi="Calibri" w:cs="Calibri"/>
                <w:sz w:val="22"/>
                <w:lang w:val="en-US" w:eastAsia="zh-CN"/>
              </w:rPr>
            </w:rPrChange>
          </w:rPr>
          <w:t xml:space="preserve"> </w:t>
        </w:r>
      </w:ins>
      <w:r>
        <w:rPr>
          <w:rFonts w:ascii="Calibri" w:hAnsi="Calibri" w:cs="Calibri"/>
          <w:sz w:val="22"/>
          <w:lang w:eastAsia="zh-CN"/>
        </w:rPr>
        <w:t>This method can also be easily applied to other problems in the energy field.</w:t>
      </w:r>
    </w:p>
    <w:p>
      <w:pPr>
        <w:ind w:firstLine="357"/>
        <w:rPr>
          <w:rFonts w:ascii="Calibri" w:hAnsi="Calibri" w:cs="Calibri"/>
          <w:sz w:val="22"/>
          <w:lang w:eastAsia="zh-CN"/>
        </w:rPr>
      </w:pPr>
      <w:r>
        <w:rPr>
          <w:rFonts w:hint="eastAsia" w:ascii="Calibri" w:hAnsi="Calibri" w:cs="Calibri"/>
          <w:sz w:val="22"/>
          <w:lang w:eastAsia="zh-CN"/>
        </w:rPr>
        <w:t>T</w:t>
      </w:r>
      <w:r>
        <w:rPr>
          <w:rFonts w:ascii="Calibri" w:hAnsi="Calibri" w:cs="Calibri"/>
          <w:sz w:val="22"/>
          <w:lang w:eastAsia="zh-CN"/>
        </w:rPr>
        <w:t>he contribution of this study is three-fold:</w:t>
      </w:r>
    </w:p>
    <w:p>
      <w:pPr>
        <w:pStyle w:val="47"/>
        <w:numPr>
          <w:ilvl w:val="0"/>
          <w:numId w:val="2"/>
        </w:numPr>
        <w:ind w:firstLineChars="0"/>
        <w:rPr>
          <w:ins w:id="99" w:author="璐璐子" w:date="2023-06-18T16:50:20Z"/>
          <w:rFonts w:ascii="Calibri" w:hAnsi="Calibri" w:cs="Calibri"/>
          <w:sz w:val="22"/>
        </w:rPr>
      </w:pPr>
      <w:r>
        <w:rPr>
          <w:rFonts w:ascii="Calibri" w:hAnsi="Calibri" w:cs="Calibri"/>
          <w:sz w:val="22"/>
          <w:lang w:eastAsia="zh-CN"/>
        </w:rPr>
        <w:t xml:space="preserve">(1) This study proposes an accurate and robust theory-guided model for wind power forecasting. </w:t>
      </w:r>
    </w:p>
    <w:p>
      <w:pPr>
        <w:pStyle w:val="47"/>
        <w:numPr>
          <w:ilvl w:val="0"/>
          <w:numId w:val="2"/>
        </w:numPr>
        <w:ind w:firstLineChars="0"/>
        <w:rPr>
          <w:rFonts w:ascii="Calibri" w:hAnsi="Calibri" w:cs="Calibri"/>
          <w:sz w:val="22"/>
        </w:rPr>
      </w:pPr>
      <w:ins w:id="100" w:author="璐璐子" w:date="2023-06-18T16:50:23Z">
        <w:r>
          <w:rPr>
            <w:rFonts w:hint="eastAsia" w:ascii="Calibri" w:hAnsi="Calibri" w:cs="Calibri"/>
            <w:sz w:val="22"/>
            <w:lang w:val="en-US" w:eastAsia="zh-CN"/>
          </w:rPr>
          <w:t>(</w:t>
        </w:r>
      </w:ins>
      <w:ins w:id="101" w:author="璐璐子" w:date="2023-06-18T16:50:24Z">
        <w:r>
          <w:rPr>
            <w:rFonts w:hint="eastAsia" w:ascii="Calibri" w:hAnsi="Calibri" w:cs="Calibri"/>
            <w:sz w:val="22"/>
            <w:lang w:val="en-US" w:eastAsia="zh-CN"/>
          </w:rPr>
          <w:t>2</w:t>
        </w:r>
      </w:ins>
      <w:ins w:id="102" w:author="璐璐子" w:date="2023-06-18T16:50:26Z">
        <w:r>
          <w:rPr>
            <w:rFonts w:hint="eastAsia" w:ascii="Calibri" w:hAnsi="Calibri" w:cs="Calibri"/>
            <w:sz w:val="22"/>
            <w:lang w:val="en-US" w:eastAsia="zh-CN"/>
          </w:rPr>
          <w:t>)</w:t>
        </w:r>
      </w:ins>
      <w:ins w:id="103" w:author="璐璐子" w:date="2023-06-18T16:50:28Z">
        <w:r>
          <w:rPr>
            <w:rFonts w:hint="eastAsia" w:ascii="Calibri" w:hAnsi="Calibri" w:cs="Calibri"/>
            <w:sz w:val="22"/>
            <w:lang w:val="en-US" w:eastAsia="zh-CN"/>
          </w:rPr>
          <w:t xml:space="preserve"> </w:t>
        </w:r>
      </w:ins>
      <w:ins w:id="104" w:author="璐璐子" w:date="2023-06-18T16:53:10Z">
        <w:r>
          <w:rPr>
            <w:rFonts w:hint="eastAsia" w:ascii="Calibri" w:hAnsi="Calibri" w:cs="Calibri"/>
            <w:sz w:val="22"/>
            <w:lang w:val="en-US" w:eastAsia="zh-CN"/>
          </w:rPr>
          <w:t xml:space="preserve">This study </w:t>
        </w:r>
      </w:ins>
      <w:ins w:id="105" w:author="璐璐子" w:date="2023-06-18T16:53:22Z">
        <w:r>
          <w:rPr>
            <w:rFonts w:hint="eastAsia" w:ascii="Calibri" w:hAnsi="Calibri" w:cs="Calibri"/>
            <w:sz w:val="22"/>
            <w:lang w:val="en-US" w:eastAsia="zh-CN"/>
          </w:rPr>
          <w:t>fi</w:t>
        </w:r>
      </w:ins>
      <w:ins w:id="106" w:author="璐璐子" w:date="2023-06-18T16:53:23Z">
        <w:r>
          <w:rPr>
            <w:rFonts w:hint="eastAsia" w:ascii="Calibri" w:hAnsi="Calibri" w:cs="Calibri"/>
            <w:sz w:val="22"/>
            <w:lang w:val="en-US" w:eastAsia="zh-CN"/>
          </w:rPr>
          <w:t>rst</w:t>
        </w:r>
      </w:ins>
      <w:ins w:id="107" w:author="璐璐子" w:date="2023-06-18T16:53:24Z">
        <w:r>
          <w:rPr>
            <w:rFonts w:hint="eastAsia" w:ascii="Calibri" w:hAnsi="Calibri" w:cs="Calibri"/>
            <w:sz w:val="22"/>
            <w:lang w:val="en-US" w:eastAsia="zh-CN"/>
          </w:rPr>
          <w:t>ly</w:t>
        </w:r>
      </w:ins>
      <w:ins w:id="108" w:author="璐璐子" w:date="2023-06-18T16:53:25Z">
        <w:r>
          <w:rPr>
            <w:rFonts w:hint="eastAsia" w:ascii="Calibri" w:hAnsi="Calibri" w:cs="Calibri"/>
            <w:sz w:val="22"/>
            <w:lang w:val="en-US" w:eastAsia="zh-CN"/>
          </w:rPr>
          <w:t xml:space="preserve"> </w:t>
        </w:r>
      </w:ins>
      <w:ins w:id="109" w:author="璐璐子" w:date="2023-06-18T16:53:10Z">
        <w:r>
          <w:rPr>
            <w:rFonts w:hint="eastAsia" w:ascii="Calibri" w:hAnsi="Calibri" w:cs="Calibri"/>
            <w:sz w:val="22"/>
            <w:lang w:val="en-US" w:eastAsia="zh-CN"/>
          </w:rPr>
          <w:t xml:space="preserve">presents the exploration of introducing probability distribution constraints in </w:t>
        </w:r>
      </w:ins>
      <w:ins w:id="110" w:author="璐璐子" w:date="2023-06-18T17:16:40Z">
        <w:r>
          <w:rPr>
            <w:rFonts w:hint="eastAsia" w:ascii="Calibri" w:hAnsi="Calibri" w:cs="Calibri"/>
            <w:sz w:val="22"/>
            <w:lang w:val="en-US" w:eastAsia="zh-CN"/>
          </w:rPr>
          <w:t>deep</w:t>
        </w:r>
      </w:ins>
      <w:ins w:id="111" w:author="璐璐子" w:date="2023-06-18T17:16:41Z">
        <w:r>
          <w:rPr>
            <w:rFonts w:hint="eastAsia" w:ascii="Calibri" w:hAnsi="Calibri" w:cs="Calibri"/>
            <w:sz w:val="22"/>
            <w:lang w:val="en-US" w:eastAsia="zh-CN"/>
          </w:rPr>
          <w:t xml:space="preserve"> </w:t>
        </w:r>
      </w:ins>
      <w:ins w:id="112" w:author="璐璐子" w:date="2023-06-18T17:16:42Z">
        <w:r>
          <w:rPr>
            <w:rFonts w:hint="eastAsia" w:ascii="Calibri" w:hAnsi="Calibri" w:cs="Calibri"/>
            <w:sz w:val="22"/>
            <w:lang w:val="en-US" w:eastAsia="zh-CN"/>
          </w:rPr>
          <w:t>l</w:t>
        </w:r>
      </w:ins>
      <w:ins w:id="113" w:author="璐璐子" w:date="2023-06-18T17:16:43Z">
        <w:r>
          <w:rPr>
            <w:rFonts w:hint="eastAsia" w:ascii="Calibri" w:hAnsi="Calibri" w:cs="Calibri"/>
            <w:sz w:val="22"/>
            <w:lang w:val="en-US" w:eastAsia="zh-CN"/>
          </w:rPr>
          <w:t>ear</w:t>
        </w:r>
      </w:ins>
      <w:ins w:id="114" w:author="璐璐子" w:date="2023-06-18T17:16:44Z">
        <w:r>
          <w:rPr>
            <w:rFonts w:hint="eastAsia" w:ascii="Calibri" w:hAnsi="Calibri" w:cs="Calibri"/>
            <w:sz w:val="22"/>
            <w:lang w:val="en-US" w:eastAsia="zh-CN"/>
          </w:rPr>
          <w:t>ning</w:t>
        </w:r>
      </w:ins>
      <w:ins w:id="115" w:author="璐璐子" w:date="2023-06-18T17:16:45Z">
        <w:r>
          <w:rPr>
            <w:rFonts w:hint="eastAsia" w:ascii="Calibri" w:hAnsi="Calibri" w:cs="Calibri"/>
            <w:sz w:val="22"/>
            <w:lang w:val="en-US" w:eastAsia="zh-CN"/>
          </w:rPr>
          <w:t xml:space="preserve"> mo</w:t>
        </w:r>
      </w:ins>
      <w:ins w:id="116" w:author="璐璐子" w:date="2023-06-18T17:16:46Z">
        <w:r>
          <w:rPr>
            <w:rFonts w:hint="eastAsia" w:ascii="Calibri" w:hAnsi="Calibri" w:cs="Calibri"/>
            <w:sz w:val="22"/>
            <w:lang w:val="en-US" w:eastAsia="zh-CN"/>
          </w:rPr>
          <w:t>dels</w:t>
        </w:r>
      </w:ins>
      <w:ins w:id="117" w:author="璐璐子" w:date="2023-06-18T16:53:10Z">
        <w:r>
          <w:rPr>
            <w:rFonts w:hint="eastAsia" w:ascii="Calibri" w:hAnsi="Calibri" w:cs="Calibri"/>
            <w:sz w:val="22"/>
            <w:lang w:val="en-US" w:eastAsia="zh-CN"/>
          </w:rPr>
          <w:t xml:space="preserve"> and embedding the probability distribution of wind power curves into </w:t>
        </w:r>
      </w:ins>
      <w:ins w:id="118" w:author="璐璐子" w:date="2023-06-18T16:53:52Z">
        <w:r>
          <w:rPr>
            <w:rFonts w:hint="eastAsia" w:ascii="Calibri" w:hAnsi="Calibri" w:cs="Calibri"/>
            <w:sz w:val="22"/>
            <w:lang w:val="en-US" w:eastAsia="zh-CN"/>
          </w:rPr>
          <w:t>the</w:t>
        </w:r>
      </w:ins>
      <w:ins w:id="119" w:author="璐璐子" w:date="2023-06-18T16:53:53Z">
        <w:r>
          <w:rPr>
            <w:rFonts w:hint="eastAsia" w:ascii="Calibri" w:hAnsi="Calibri" w:cs="Calibri"/>
            <w:sz w:val="22"/>
            <w:lang w:val="en-US" w:eastAsia="zh-CN"/>
          </w:rPr>
          <w:t xml:space="preserve"> </w:t>
        </w:r>
      </w:ins>
      <w:ins w:id="120" w:author="璐璐子" w:date="2023-06-18T16:53:10Z">
        <w:r>
          <w:rPr>
            <w:rFonts w:hint="eastAsia" w:ascii="Calibri" w:hAnsi="Calibri" w:cs="Calibri"/>
            <w:sz w:val="22"/>
            <w:lang w:val="en-US" w:eastAsia="zh-CN"/>
          </w:rPr>
          <w:t>wind power forecasting model</w:t>
        </w:r>
      </w:ins>
      <w:ins w:id="121" w:author="璐璐子" w:date="2023-06-18T16:54:12Z">
        <w:r>
          <w:rPr>
            <w:rFonts w:hint="eastAsia" w:ascii="Calibri" w:hAnsi="Calibri" w:cs="Calibri"/>
            <w:sz w:val="22"/>
            <w:lang w:val="en-US" w:eastAsia="zh-CN"/>
          </w:rPr>
          <w:t xml:space="preserve"> </w:t>
        </w:r>
      </w:ins>
      <w:ins w:id="122" w:author="璐璐子" w:date="2023-06-18T16:54:13Z">
        <w:r>
          <w:rPr>
            <w:rFonts w:hint="eastAsia" w:ascii="Calibri" w:hAnsi="Calibri" w:cs="Calibri"/>
            <w:sz w:val="22"/>
            <w:lang w:val="en-US" w:eastAsia="zh-CN"/>
          </w:rPr>
          <w:t>in</w:t>
        </w:r>
      </w:ins>
      <w:ins w:id="123" w:author="璐璐子" w:date="2023-06-18T16:54:14Z">
        <w:r>
          <w:rPr>
            <w:rFonts w:hint="eastAsia" w:ascii="Calibri" w:hAnsi="Calibri" w:cs="Calibri"/>
            <w:sz w:val="22"/>
            <w:lang w:val="en-US" w:eastAsia="zh-CN"/>
          </w:rPr>
          <w:t xml:space="preserve"> t</w:t>
        </w:r>
      </w:ins>
      <w:ins w:id="124" w:author="璐璐子" w:date="2023-06-18T16:54:15Z">
        <w:r>
          <w:rPr>
            <w:rFonts w:hint="eastAsia" w:ascii="Calibri" w:hAnsi="Calibri" w:cs="Calibri"/>
            <w:sz w:val="22"/>
            <w:lang w:val="en-US" w:eastAsia="zh-CN"/>
          </w:rPr>
          <w:t xml:space="preserve">he </w:t>
        </w:r>
      </w:ins>
      <w:ins w:id="125" w:author="璐璐子" w:date="2023-06-18T16:54:22Z">
        <w:r>
          <w:rPr>
            <w:rFonts w:hint="eastAsia" w:ascii="Calibri" w:hAnsi="Calibri" w:cs="Calibri"/>
            <w:sz w:val="22"/>
            <w:lang w:val="en-US" w:eastAsia="zh-CN"/>
          </w:rPr>
          <w:t>ener</w:t>
        </w:r>
      </w:ins>
      <w:ins w:id="126" w:author="璐璐子" w:date="2023-06-18T16:54:23Z">
        <w:r>
          <w:rPr>
            <w:rFonts w:hint="eastAsia" w:ascii="Calibri" w:hAnsi="Calibri" w:cs="Calibri"/>
            <w:sz w:val="22"/>
            <w:lang w:val="en-US" w:eastAsia="zh-CN"/>
          </w:rPr>
          <w:t xml:space="preserve">gy </w:t>
        </w:r>
      </w:ins>
      <w:ins w:id="127" w:author="璐璐子" w:date="2023-06-18T16:54:24Z">
        <w:r>
          <w:rPr>
            <w:rFonts w:hint="eastAsia" w:ascii="Calibri" w:hAnsi="Calibri" w:cs="Calibri"/>
            <w:sz w:val="22"/>
            <w:lang w:val="en-US" w:eastAsia="zh-CN"/>
          </w:rPr>
          <w:t>f</w:t>
        </w:r>
      </w:ins>
      <w:ins w:id="128" w:author="璐璐子" w:date="2023-06-18T16:54:25Z">
        <w:r>
          <w:rPr>
            <w:rFonts w:hint="eastAsia" w:ascii="Calibri" w:hAnsi="Calibri" w:cs="Calibri"/>
            <w:sz w:val="22"/>
            <w:lang w:val="en-US" w:eastAsia="zh-CN"/>
          </w:rPr>
          <w:t>ield</w:t>
        </w:r>
      </w:ins>
      <w:ins w:id="129" w:author="璐璐子" w:date="2023-06-18T16:53:10Z">
        <w:r>
          <w:rPr>
            <w:rFonts w:hint="eastAsia" w:ascii="Calibri" w:hAnsi="Calibri" w:cs="Calibri"/>
            <w:sz w:val="22"/>
            <w:lang w:val="en-US" w:eastAsia="zh-CN"/>
          </w:rPr>
          <w:t>.</w:t>
        </w:r>
      </w:ins>
      <w:ins w:id="130" w:author="璐璐子" w:date="2023-06-18T16:51:00Z">
        <w:r>
          <w:rPr>
            <w:rFonts w:hint="eastAsia" w:ascii="Calibri" w:hAnsi="Calibri" w:cs="Calibri"/>
            <w:sz w:val="22"/>
            <w:lang w:val="en-US" w:eastAsia="zh-CN"/>
          </w:rPr>
          <w:t xml:space="preserve"> </w:t>
        </w:r>
      </w:ins>
    </w:p>
    <w:p>
      <w:pPr>
        <w:pStyle w:val="47"/>
        <w:numPr>
          <w:ilvl w:val="0"/>
          <w:numId w:val="2"/>
        </w:numPr>
        <w:ind w:firstLineChars="0"/>
        <w:rPr>
          <w:del w:id="131" w:author="璐璐子" w:date="2023-06-18T16:54:38Z"/>
          <w:rFonts w:ascii="Calibri" w:hAnsi="Calibri" w:cs="Calibri"/>
          <w:sz w:val="22"/>
          <w:lang w:eastAsia="zh-CN"/>
        </w:rPr>
      </w:pPr>
      <w:del w:id="132" w:author="璐璐子" w:date="2023-06-18T16:54:38Z">
        <w:r>
          <w:rPr>
            <w:rFonts w:ascii="Calibri" w:hAnsi="Calibri" w:cs="Calibri"/>
            <w:sz w:val="22"/>
            <w:lang w:eastAsia="zh-CN"/>
          </w:rPr>
          <w:delText xml:space="preserve">(2) This study firstly embeds the knowledge of </w:delText>
        </w:r>
        <w:commentRangeStart w:id="11"/>
        <w:r>
          <w:rPr>
            <w:rFonts w:ascii="Calibri" w:hAnsi="Calibri" w:cs="Calibri"/>
            <w:sz w:val="22"/>
            <w:lang w:eastAsia="zh-CN"/>
          </w:rPr>
          <w:delText xml:space="preserve">wind power </w:delText>
        </w:r>
        <w:commentRangeEnd w:id="11"/>
      </w:del>
      <w:del w:id="133" w:author="璐璐子" w:date="2023-06-18T16:54:38Z">
        <w:r>
          <w:rPr/>
          <w:commentReference w:id="11"/>
        </w:r>
      </w:del>
      <w:del w:id="134" w:author="璐璐子" w:date="2023-06-18T16:54:38Z">
        <w:r>
          <w:rPr>
            <w:rFonts w:ascii="Calibri" w:hAnsi="Calibri" w:cs="Calibri"/>
            <w:sz w:val="22"/>
            <w:lang w:eastAsia="zh-CN"/>
          </w:rPr>
          <w:delText>probability distribution into the training process of deep-learning model, and this is also the first time to embed probability distribution information into the deep-learning model in the energy field.</w:delText>
        </w:r>
      </w:del>
    </w:p>
    <w:p>
      <w:pPr>
        <w:pStyle w:val="47"/>
        <w:numPr>
          <w:ilvl w:val="0"/>
          <w:numId w:val="2"/>
        </w:numPr>
        <w:ind w:firstLineChars="0"/>
        <w:rPr>
          <w:rFonts w:ascii="Calibri" w:hAnsi="Calibri" w:cs="Calibri"/>
          <w:sz w:val="22"/>
        </w:rPr>
      </w:pPr>
      <w:r>
        <w:rPr>
          <w:rFonts w:ascii="Calibri" w:hAnsi="Calibri" w:cs="Calibri"/>
          <w:sz w:val="22"/>
          <w:lang w:eastAsia="zh-CN"/>
        </w:rPr>
        <w:t>(3)</w:t>
      </w:r>
      <w:r>
        <w:t xml:space="preserve"> </w:t>
      </w:r>
      <w:r>
        <w:rPr>
          <w:rFonts w:ascii="Calibri" w:hAnsi="Calibri" w:cs="Calibri"/>
          <w:sz w:val="22"/>
          <w:lang w:eastAsia="zh-CN"/>
        </w:rPr>
        <w:t>This study uses the kernel density estimation method to calculate the wind power curve, and uses JS divergence to calculate the distance between the wind power distributions. This process ensures that the calculation graph of the deep-learning model is derivable.</w:t>
      </w:r>
    </w:p>
    <w:p>
      <w:pPr>
        <w:pStyle w:val="29"/>
        <w:numPr>
          <w:ilvl w:val="0"/>
          <w:numId w:val="1"/>
        </w:numPr>
        <w:ind w:left="426" w:hanging="426"/>
        <w:rPr>
          <w:rFonts w:ascii="Calibri" w:hAnsi="Calibri" w:cs="Calibri"/>
          <w:lang w:eastAsia="zh-CN"/>
        </w:rPr>
      </w:pPr>
      <w:r>
        <w:rPr>
          <w:rFonts w:ascii="Calibri" w:hAnsi="Calibri" w:cs="Calibri"/>
          <w:sz w:val="22"/>
        </w:rPr>
        <w:t>Methodology</w:t>
      </w:r>
    </w:p>
    <w:p>
      <w:pPr>
        <w:pStyle w:val="6"/>
        <w:rPr>
          <w:rFonts w:ascii="Calibri" w:hAnsi="Calibri" w:cs="Calibri"/>
          <w:sz w:val="22"/>
          <w:lang w:eastAsia="zh-CN"/>
        </w:rPr>
      </w:pPr>
      <w:r>
        <w:rPr>
          <w:rFonts w:ascii="Calibri" w:hAnsi="Calibri" w:cs="Calibri"/>
          <w:sz w:val="22"/>
          <w:lang w:eastAsia="zh-CN"/>
        </w:rPr>
        <w:t xml:space="preserve">In this work, theory-guided deep-learning wind power forecasting (TgDPF) is used to forecast the wind power. In this section, the deep-learning model LSTM is introduced first, followed by a demonstration of the wind power curve and kernel density estimation. Next, we introduce the Jensen-Shannon divergence (JSD) metric that can measure the difference of different wind power curves. Finally, we show how to combine the domain knowledge and deep-learning model in TgDPF.  </w:t>
      </w:r>
    </w:p>
    <w:p>
      <w:pPr>
        <w:pStyle w:val="6"/>
        <w:numPr>
          <w:ilvl w:val="1"/>
          <w:numId w:val="1"/>
        </w:numPr>
        <w:spacing w:before="120" w:after="120"/>
        <w:ind w:left="425" w:hanging="425"/>
        <w:rPr>
          <w:rStyle w:val="35"/>
          <w:rFonts w:ascii="Calibri" w:hAnsi="Calibri" w:cs="Calibri"/>
          <w:color w:val="auto"/>
          <w:sz w:val="22"/>
        </w:rPr>
      </w:pPr>
      <w:r>
        <w:rPr>
          <w:rFonts w:ascii="Calibri" w:hAnsi="Calibri" w:cs="Calibri"/>
          <w:i/>
          <w:iCs/>
          <w:sz w:val="22"/>
          <w:lang w:eastAsia="zh-CN"/>
        </w:rPr>
        <w:t>LSTM</w:t>
      </w:r>
    </w:p>
    <w:p>
      <w:pPr>
        <w:pStyle w:val="6"/>
        <w:ind w:firstLine="440" w:firstLineChars="200"/>
        <w:rPr>
          <w:rFonts w:ascii="Calibri" w:hAnsi="Calibri" w:cs="Calibri"/>
          <w:sz w:val="22"/>
          <w:lang w:eastAsia="zh-CN"/>
        </w:rPr>
      </w:pPr>
      <w:r>
        <w:rPr>
          <w:rFonts w:ascii="Calibri" w:hAnsi="Calibri" w:cs="Calibri"/>
          <w:sz w:val="22"/>
          <w:lang w:eastAsia="zh-CN"/>
        </w:rPr>
        <w:t xml:space="preserve">Long short-term memory (LSTM) [28] is classical neural network for processing sequential data, such as weather data [29], voice data [30] and oil well data [31]. It was developed to overcome the gradient vanishing and gradient explosion problem of the traditional recurrent neural network (RNN). The internal structure of a LSTM cell is shown in Fig. 1. The core of a LSTM cell is cell state </w:t>
      </w:r>
      <w:r>
        <w:rPr>
          <w:rFonts w:ascii="Calibri" w:hAnsi="Calibri" w:cs="Calibri"/>
          <w:i/>
          <w:iCs/>
          <w:sz w:val="22"/>
          <w:lang w:eastAsia="zh-CN"/>
        </w:rPr>
        <w:t>C</w:t>
      </w:r>
      <w:r>
        <w:rPr>
          <w:rFonts w:ascii="Calibri" w:hAnsi="Calibri" w:cs="Calibri"/>
          <w:i/>
          <w:iCs/>
          <w:sz w:val="22"/>
          <w:vertAlign w:val="subscript"/>
          <w:lang w:eastAsia="zh-CN"/>
        </w:rPr>
        <w:t>t</w:t>
      </w:r>
      <w:r>
        <w:rPr>
          <w:rFonts w:ascii="Calibri" w:hAnsi="Calibri" w:cs="Calibri"/>
          <w:sz w:val="22"/>
          <w:lang w:eastAsia="zh-CN"/>
        </w:rPr>
        <w:t xml:space="preserve">, which can pass through the LSTM cells, carrying information of previous steps. The interior of a LSTM Cell contains a forget gate </w:t>
      </w:r>
      <w:r>
        <w:rPr>
          <w:rFonts w:ascii="Calibri" w:hAnsi="Calibri" w:cs="Calibri"/>
          <w:i/>
          <w:iCs/>
          <w:sz w:val="22"/>
          <w:lang w:eastAsia="zh-CN"/>
        </w:rPr>
        <w:t>f</w:t>
      </w:r>
      <w:r>
        <w:rPr>
          <w:rFonts w:ascii="Calibri" w:hAnsi="Calibri" w:cs="Calibri"/>
          <w:i/>
          <w:iCs/>
          <w:sz w:val="22"/>
          <w:vertAlign w:val="subscript"/>
          <w:lang w:eastAsia="zh-CN"/>
        </w:rPr>
        <w:t>t</w:t>
      </w:r>
      <w:r>
        <w:rPr>
          <w:rFonts w:ascii="Calibri" w:hAnsi="Calibri" w:cs="Calibri"/>
          <w:sz w:val="22"/>
          <w:lang w:eastAsia="zh-CN"/>
        </w:rPr>
        <w:t xml:space="preserve">, an input gate </w:t>
      </w:r>
      <w:r>
        <w:rPr>
          <w:rFonts w:ascii="Calibri" w:hAnsi="Calibri" w:cs="Calibri"/>
          <w:i/>
          <w:iCs/>
          <w:sz w:val="22"/>
          <w:lang w:eastAsia="zh-CN"/>
        </w:rPr>
        <w:t>i</w:t>
      </w:r>
      <w:r>
        <w:rPr>
          <w:rFonts w:ascii="Calibri" w:hAnsi="Calibri" w:cs="Calibri"/>
          <w:i/>
          <w:iCs/>
          <w:sz w:val="22"/>
          <w:vertAlign w:val="subscript"/>
          <w:lang w:eastAsia="zh-CN"/>
        </w:rPr>
        <w:t>t</w:t>
      </w:r>
      <w:r>
        <w:rPr>
          <w:rFonts w:ascii="Calibri" w:hAnsi="Calibri" w:cs="Calibri"/>
          <w:sz w:val="22"/>
          <w:lang w:eastAsia="zh-CN"/>
        </w:rPr>
        <w:t xml:space="preserve"> and an output gate </w:t>
      </w:r>
      <w:r>
        <w:rPr>
          <w:rFonts w:ascii="Calibri" w:hAnsi="Calibri" w:cs="Calibri"/>
          <w:i/>
          <w:iCs/>
          <w:sz w:val="22"/>
          <w:lang w:eastAsia="zh-CN"/>
        </w:rPr>
        <w:t>o</w:t>
      </w:r>
      <w:r>
        <w:rPr>
          <w:rFonts w:ascii="Calibri" w:hAnsi="Calibri" w:cs="Calibri"/>
          <w:i/>
          <w:iCs/>
          <w:sz w:val="22"/>
          <w:vertAlign w:val="subscript"/>
          <w:lang w:eastAsia="zh-CN"/>
        </w:rPr>
        <w:t>t</w:t>
      </w:r>
      <w:r>
        <w:rPr>
          <w:rFonts w:ascii="Calibri" w:hAnsi="Calibri" w:cs="Calibri"/>
          <w:sz w:val="22"/>
          <w:lang w:eastAsia="zh-CN"/>
        </w:rPr>
        <w:t>, which work together with the hidden state h of the previous step and the input X of this step to determine to remove or add information to the cell state.</w:t>
      </w:r>
    </w:p>
    <w:p>
      <w:pPr>
        <w:pStyle w:val="6"/>
        <w:ind w:firstLine="440" w:firstLineChars="200"/>
        <w:rPr>
          <w:rFonts w:ascii="Calibri" w:hAnsi="Calibri" w:cs="Calibri"/>
          <w:sz w:val="22"/>
          <w:lang w:eastAsia="zh-CN"/>
        </w:rPr>
      </w:pPr>
      <w:r>
        <w:rPr>
          <w:rFonts w:hint="eastAsia" w:ascii="Calibri" w:hAnsi="Calibri" w:cs="Calibri"/>
          <w:sz w:val="22"/>
          <w:lang w:eastAsia="zh-CN"/>
        </w:rPr>
        <w:t>T</w:t>
      </w:r>
      <w:r>
        <w:rPr>
          <w:rFonts w:ascii="Calibri" w:hAnsi="Calibri" w:cs="Calibri"/>
          <w:sz w:val="22"/>
          <w:lang w:eastAsia="zh-CN"/>
        </w:rPr>
        <w:t xml:space="preserve">he forget gate determines what information to forget, and it can be described by Eq. (1). The output </w:t>
      </w:r>
      <w:r>
        <w:rPr>
          <w:rFonts w:ascii="Calibri" w:hAnsi="Calibri" w:cs="Calibri"/>
          <w:i/>
          <w:iCs/>
          <w:sz w:val="22"/>
          <w:lang w:eastAsia="zh-CN"/>
        </w:rPr>
        <w:t>f</w:t>
      </w:r>
      <w:r>
        <w:rPr>
          <w:rFonts w:ascii="Calibri" w:hAnsi="Calibri" w:cs="Calibri"/>
          <w:i/>
          <w:iCs/>
          <w:sz w:val="22"/>
          <w:vertAlign w:val="subscript"/>
          <w:lang w:eastAsia="zh-CN"/>
        </w:rPr>
        <w:t>t</w:t>
      </w:r>
      <w:r>
        <w:rPr>
          <w:rFonts w:ascii="Calibri" w:hAnsi="Calibri" w:cs="Calibri"/>
          <w:sz w:val="22"/>
          <w:lang w:eastAsia="zh-CN"/>
        </w:rPr>
        <w:t xml:space="preserve"> is a number with a range of [0,1], which will be multiplied with the cell state from previous step in Eq. (4).</w:t>
      </w:r>
    </w:p>
    <w:p>
      <w:pPr>
        <w:pStyle w:val="6"/>
        <w:ind w:firstLine="0"/>
        <w:rPr>
          <w:rFonts w:ascii="Calibri" w:hAnsi="Calibri" w:cs="Calibri"/>
          <w:sz w:val="22"/>
          <w:lang w:eastAsia="zh-CN"/>
        </w:rPr>
      </w:pPr>
    </w:p>
    <w:p>
      <w:pPr>
        <w:pStyle w:val="6"/>
        <w:ind w:firstLine="0"/>
        <w:jc w:val="left"/>
        <w:rPr>
          <w:rFonts w:ascii="Calibri" w:hAnsi="Calibri" w:cs="Calibri"/>
          <w:sz w:val="22"/>
          <w:lang w:eastAsia="zh-CN"/>
        </w:rPr>
      </w:pPr>
      <m:oMath>
        <m:sSub>
          <w:bookmarkStart w:id="1" w:name="_Hlk117331232"/>
          <m:sSubPr>
            <m:ctrlPr>
              <w:rPr>
                <w:rFonts w:ascii="Cambria Math" w:hAnsi="Cambria Math" w:cs="Calibri"/>
                <w:i/>
                <w:sz w:val="22"/>
                <w:lang w:eastAsia="zh-CN"/>
              </w:rPr>
            </m:ctrlPr>
          </m:sSubPr>
          <m:e>
            <m:r>
              <m:rPr/>
              <w:rPr>
                <w:rFonts w:ascii="Cambria Math" w:hAnsi="Cambria Math" w:cs="Calibri"/>
                <w:sz w:val="22"/>
                <w:lang w:eastAsia="zh-CN"/>
              </w:rPr>
              <m:t>f</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=σ[</m:t>
        </m:r>
        <m:sSub>
          <m:sSubPr>
            <m:ctrlPr>
              <w:rPr>
                <w:rFonts w:ascii="Cambria Math" w:hAnsi="Cambria Math" w:cs="Calibri"/>
                <w:i/>
                <w:sz w:val="22"/>
                <w:lang w:eastAsia="zh-CN"/>
              </w:rPr>
            </m:ctrlPr>
          </m:sSubPr>
          <m:e>
            <m:r>
              <m:rPr/>
              <w:rPr>
                <w:rFonts w:ascii="Cambria Math" w:hAnsi="Cambria Math" w:cs="Calibri"/>
                <w:sz w:val="22"/>
                <w:lang w:eastAsia="zh-CN"/>
              </w:rPr>
              <m:t>W</m:t>
            </m:r>
            <m:ctrlPr>
              <w:rPr>
                <w:rFonts w:ascii="Cambria Math" w:hAnsi="Cambria Math" w:cs="Calibri"/>
                <w:i/>
                <w:sz w:val="22"/>
                <w:lang w:eastAsia="zh-CN"/>
              </w:rPr>
            </m:ctrlPr>
          </m:e>
          <m:sub>
            <m:r>
              <m:rPr/>
              <w:rPr>
                <w:rFonts w:ascii="Cambria Math" w:hAnsi="Cambria Math" w:cs="Calibri"/>
                <w:sz w:val="22"/>
                <w:lang w:eastAsia="zh-CN"/>
              </w:rPr>
              <m:t>f</m:t>
            </m:r>
            <m:ctrlPr>
              <w:rPr>
                <w:rFonts w:ascii="Cambria Math" w:hAnsi="Cambria Math" w:cs="Calibri"/>
                <w:i/>
                <w:sz w:val="22"/>
                <w:lang w:eastAsia="zh-CN"/>
              </w:rPr>
            </m:ctrlPr>
          </m:sub>
        </m:sSub>
        <m:d>
          <m:dPr>
            <m:ctrlPr>
              <w:rPr>
                <w:rFonts w:ascii="Cambria Math" w:hAnsi="Cambria Math" w:cs="Calibri"/>
                <w:i/>
                <w:sz w:val="22"/>
                <w:lang w:eastAsia="zh-CN"/>
              </w:rPr>
            </m:ctrlPr>
          </m:dPr>
          <m:e>
            <m:sSub>
              <m:sSubPr>
                <m:ctrlPr>
                  <w:rPr>
                    <w:rFonts w:ascii="Cambria Math" w:hAnsi="Cambria Math" w:cs="Calibri"/>
                    <w:i/>
                    <w:sz w:val="22"/>
                    <w:lang w:eastAsia="zh-CN"/>
                  </w:rPr>
                </m:ctrlPr>
              </m:sSubPr>
              <m:e>
                <m:r>
                  <m:rPr/>
                  <w:rPr>
                    <w:rFonts w:ascii="Cambria Math" w:hAnsi="Cambria Math" w:cs="Calibri"/>
                    <w:sz w:val="22"/>
                    <w:lang w:eastAsia="zh-CN"/>
                  </w:rPr>
                  <m:t>ℎ</m:t>
                </m:r>
                <m:ctrlPr>
                  <w:rPr>
                    <w:rFonts w:ascii="Cambria Math" w:hAnsi="Cambria Math" w:cs="Calibri"/>
                    <w:i/>
                    <w:sz w:val="22"/>
                    <w:lang w:eastAsia="zh-CN"/>
                  </w:rPr>
                </m:ctrlPr>
              </m:e>
              <m:sub>
                <m:r>
                  <m:rPr/>
                  <w:rPr>
                    <w:rFonts w:ascii="Cambria Math" w:hAnsi="Cambria Math" w:cs="Calibri"/>
                    <w:sz w:val="22"/>
                    <w:lang w:eastAsia="zh-CN"/>
                  </w:rPr>
                  <m:t>t−1</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ctrlPr>
              <w:rPr>
                <w:rFonts w:ascii="Cambria Math" w:hAnsi="Cambria Math" w:cs="Calibri"/>
                <w:i/>
                <w:sz w:val="22"/>
                <w:lang w:eastAsia="zh-CN"/>
              </w:rPr>
            </m:ctrlPr>
          </m:e>
        </m:d>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b</m:t>
            </m:r>
            <m:ctrlPr>
              <w:rPr>
                <w:rFonts w:ascii="Cambria Math" w:hAnsi="Cambria Math" w:cs="Calibri"/>
                <w:i/>
                <w:sz w:val="22"/>
                <w:lang w:eastAsia="zh-CN"/>
              </w:rPr>
            </m:ctrlPr>
          </m:e>
          <m:sub>
            <m:r>
              <m:rPr/>
              <w:rPr>
                <w:rFonts w:ascii="Cambria Math" w:hAnsi="Cambria Math" w:cs="Calibri"/>
                <w:sz w:val="22"/>
                <w:lang w:eastAsia="zh-CN"/>
              </w:rPr>
              <m:t>f</m:t>
            </m:r>
            <m:ctrlPr>
              <w:rPr>
                <w:rFonts w:ascii="Cambria Math" w:hAnsi="Cambria Math" w:cs="Calibri"/>
                <w:i/>
                <w:sz w:val="22"/>
                <w:lang w:eastAsia="zh-CN"/>
              </w:rPr>
            </m:ctrlPr>
          </m:sub>
        </m:sSub>
        <m:r>
          <m:rPr/>
          <w:rPr>
            <w:rFonts w:ascii="Cambria Math" w:hAnsi="Cambria Math" w:cs="Calibri"/>
            <w:sz w:val="22"/>
            <w:lang w:eastAsia="zh-CN"/>
          </w:rPr>
          <m:t>]</m:t>
        </m:r>
      </m:oMath>
      <w:r>
        <w:rPr>
          <w:rFonts w:hint="eastAsia" w:ascii="Calibri" w:hAnsi="Calibri" w:cs="Calibri"/>
          <w:sz w:val="22"/>
          <w:lang w:eastAsia="zh-CN"/>
        </w:rPr>
        <w:t xml:space="preserve"> </w:t>
      </w:r>
      <w:r>
        <w:rPr>
          <w:rFonts w:ascii="Calibri" w:hAnsi="Calibri" w:cs="Calibri"/>
          <w:sz w:val="22"/>
          <w:lang w:eastAsia="zh-CN"/>
        </w:rPr>
        <w:t xml:space="preserve">                      (1)</w:t>
      </w:r>
    </w:p>
    <w:p>
      <w:pPr>
        <w:pStyle w:val="6"/>
        <w:ind w:firstLine="0"/>
        <w:jc w:val="left"/>
        <w:rPr>
          <w:rFonts w:ascii="Calibri" w:hAnsi="Calibri" w:cs="Calibri"/>
          <w:sz w:val="22"/>
          <w:lang w:eastAsia="zh-CN"/>
        </w:rPr>
      </w:pPr>
    </w:p>
    <w:bookmarkEnd w:id="1"/>
    <w:p>
      <w:pPr>
        <w:pStyle w:val="6"/>
        <w:ind w:firstLine="440" w:firstLineChars="200"/>
        <w:rPr>
          <w:rFonts w:ascii="Calibri" w:hAnsi="Calibri" w:cs="Calibri"/>
          <w:sz w:val="22"/>
          <w:lang w:eastAsia="zh-CN"/>
        </w:rPr>
      </w:pPr>
      <w:r>
        <w:rPr>
          <w:rFonts w:ascii="Calibri" w:hAnsi="Calibri" w:cs="Calibri"/>
          <w:sz w:val="22"/>
          <w:lang w:eastAsia="zh-CN"/>
        </w:rPr>
        <w:t xml:space="preserve">The input gate determines what new information should be stored in the cell state, and it </w:t>
      </w:r>
      <w:r>
        <w:rPr>
          <w:rFonts w:hint="eastAsia" w:ascii="Calibri" w:hAnsi="Calibri" w:cs="Calibri"/>
          <w:sz w:val="22"/>
          <w:lang w:eastAsia="zh-CN"/>
        </w:rPr>
        <w:t>c</w:t>
      </w:r>
      <w:r>
        <w:rPr>
          <w:rFonts w:ascii="Calibri" w:hAnsi="Calibri" w:cs="Calibri"/>
          <w:sz w:val="22"/>
          <w:lang w:eastAsia="zh-CN"/>
        </w:rPr>
        <w:t xml:space="preserve">an be described by Eq. (2). The output </w:t>
      </w:r>
      <w:r>
        <w:rPr>
          <w:rFonts w:ascii="Calibri" w:hAnsi="Calibri" w:cs="Calibri"/>
          <w:i/>
          <w:iCs/>
          <w:sz w:val="22"/>
          <w:lang w:eastAsia="zh-CN"/>
        </w:rPr>
        <w:t>i</w:t>
      </w:r>
      <w:r>
        <w:rPr>
          <w:rFonts w:ascii="Calibri" w:hAnsi="Calibri" w:cs="Calibri"/>
          <w:i/>
          <w:iCs/>
          <w:sz w:val="22"/>
          <w:vertAlign w:val="subscript"/>
          <w:lang w:eastAsia="zh-CN"/>
        </w:rPr>
        <w:t>t</w:t>
      </w:r>
      <w:r>
        <w:rPr>
          <w:rFonts w:ascii="Calibri" w:hAnsi="Calibri" w:cs="Calibri"/>
          <w:sz w:val="22"/>
          <w:lang w:eastAsia="zh-CN"/>
        </w:rPr>
        <w:t xml:space="preserve"> is also a number with a range of [0,1], which will be multiplied with the new candidate cell state in Eq. (4). </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sSub>
          <m:sSubPr>
            <m:ctrlPr>
              <w:rPr>
                <w:rFonts w:ascii="Cambria Math" w:hAnsi="Cambria Math" w:cs="Calibri"/>
                <w:i/>
                <w:sz w:val="22"/>
                <w:lang w:eastAsia="zh-CN"/>
              </w:rPr>
            </m:ctrlPr>
          </m:sSubPr>
          <m:e>
            <m:r>
              <m:rPr/>
              <w:rPr>
                <w:rFonts w:ascii="Cambria Math" w:hAnsi="Cambria Math" w:cs="Calibri"/>
                <w:sz w:val="22"/>
                <w:lang w:eastAsia="zh-CN"/>
              </w:rPr>
              <m:t>i</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=σ[</m:t>
        </m:r>
        <m:sSub>
          <m:sSubPr>
            <m:ctrlPr>
              <w:rPr>
                <w:rFonts w:ascii="Cambria Math" w:hAnsi="Cambria Math" w:cs="Calibri"/>
                <w:i/>
                <w:sz w:val="22"/>
                <w:lang w:eastAsia="zh-CN"/>
              </w:rPr>
            </m:ctrlPr>
          </m:sSubPr>
          <m:e>
            <m:r>
              <m:rPr/>
              <w:rPr>
                <w:rFonts w:ascii="Cambria Math" w:hAnsi="Cambria Math" w:cs="Calibri"/>
                <w:sz w:val="22"/>
                <w:lang w:eastAsia="zh-CN"/>
              </w:rPr>
              <m:t>W</m:t>
            </m:r>
            <m:ctrlPr>
              <w:rPr>
                <w:rFonts w:ascii="Cambria Math" w:hAnsi="Cambria Math" w:cs="Calibri"/>
                <w:i/>
                <w:sz w:val="22"/>
                <w:lang w:eastAsia="zh-CN"/>
              </w:rPr>
            </m:ctrlPr>
          </m:e>
          <m:sub>
            <m:r>
              <m:rPr/>
              <w:rPr>
                <w:rFonts w:ascii="Cambria Math" w:hAnsi="Cambria Math" w:cs="Calibri"/>
                <w:sz w:val="22"/>
                <w:lang w:eastAsia="zh-CN"/>
              </w:rPr>
              <m:t>i</m:t>
            </m:r>
            <m:ctrlPr>
              <w:rPr>
                <w:rFonts w:ascii="Cambria Math" w:hAnsi="Cambria Math" w:cs="Calibri"/>
                <w:i/>
                <w:sz w:val="22"/>
                <w:lang w:eastAsia="zh-CN"/>
              </w:rPr>
            </m:ctrlPr>
          </m:sub>
        </m:sSub>
        <m:d>
          <m:dPr>
            <m:ctrlPr>
              <w:rPr>
                <w:rFonts w:ascii="Cambria Math" w:hAnsi="Cambria Math" w:cs="Calibri"/>
                <w:i/>
                <w:sz w:val="22"/>
                <w:lang w:eastAsia="zh-CN"/>
              </w:rPr>
            </m:ctrlPr>
          </m:dPr>
          <m:e>
            <m:sSub>
              <m:sSubPr>
                <m:ctrlPr>
                  <w:rPr>
                    <w:rFonts w:ascii="Cambria Math" w:hAnsi="Cambria Math" w:cs="Calibri"/>
                    <w:i/>
                    <w:sz w:val="22"/>
                    <w:lang w:eastAsia="zh-CN"/>
                  </w:rPr>
                </m:ctrlPr>
              </m:sSubPr>
              <m:e>
                <m:r>
                  <m:rPr/>
                  <w:rPr>
                    <w:rFonts w:ascii="Cambria Math" w:hAnsi="Cambria Math" w:cs="Calibri"/>
                    <w:sz w:val="22"/>
                    <w:lang w:eastAsia="zh-CN"/>
                  </w:rPr>
                  <m:t>ℎ</m:t>
                </m:r>
                <m:ctrlPr>
                  <w:rPr>
                    <w:rFonts w:ascii="Cambria Math" w:hAnsi="Cambria Math" w:cs="Calibri"/>
                    <w:i/>
                    <w:sz w:val="22"/>
                    <w:lang w:eastAsia="zh-CN"/>
                  </w:rPr>
                </m:ctrlPr>
              </m:e>
              <m:sub>
                <m:r>
                  <m:rPr/>
                  <w:rPr>
                    <w:rFonts w:ascii="Cambria Math" w:hAnsi="Cambria Math" w:cs="Calibri"/>
                    <w:sz w:val="22"/>
                    <w:lang w:eastAsia="zh-CN"/>
                  </w:rPr>
                  <m:t>t−1</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ctrlPr>
              <w:rPr>
                <w:rFonts w:ascii="Cambria Math" w:hAnsi="Cambria Math" w:cs="Calibri"/>
                <w:i/>
                <w:sz w:val="22"/>
                <w:lang w:eastAsia="zh-CN"/>
              </w:rPr>
            </m:ctrlPr>
          </m:e>
        </m:d>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b</m:t>
            </m:r>
            <m:ctrlPr>
              <w:rPr>
                <w:rFonts w:ascii="Cambria Math" w:hAnsi="Cambria Math" w:cs="Calibri"/>
                <w:i/>
                <w:sz w:val="22"/>
                <w:lang w:eastAsia="zh-CN"/>
              </w:rPr>
            </m:ctrlPr>
          </m:e>
          <m:sub>
            <m:r>
              <m:rPr/>
              <w:rPr>
                <w:rFonts w:ascii="Cambria Math" w:hAnsi="Cambria Math" w:cs="Calibri"/>
                <w:sz w:val="22"/>
                <w:lang w:eastAsia="zh-CN"/>
              </w:rPr>
              <m:t>i</m:t>
            </m:r>
            <m:ctrlPr>
              <w:rPr>
                <w:rFonts w:ascii="Cambria Math" w:hAnsi="Cambria Math" w:cs="Calibri"/>
                <w:i/>
                <w:sz w:val="22"/>
                <w:lang w:eastAsia="zh-CN"/>
              </w:rPr>
            </m:ctrlPr>
          </m:sub>
        </m:sSub>
        <m:r>
          <m:rPr/>
          <w:rPr>
            <w:rFonts w:ascii="Cambria Math" w:hAnsi="Cambria Math" w:cs="Calibri"/>
            <w:sz w:val="22"/>
            <w:lang w:eastAsia="zh-CN"/>
          </w:rPr>
          <m:t>]</m:t>
        </m:r>
      </m:oMath>
      <w:r>
        <w:rPr>
          <w:rFonts w:hint="eastAsia" w:ascii="Calibri" w:hAnsi="Calibri" w:cs="Calibri"/>
          <w:sz w:val="22"/>
          <w:lang w:eastAsia="zh-CN"/>
        </w:rPr>
        <w:t xml:space="preserve"> </w:t>
      </w:r>
      <w:r>
        <w:rPr>
          <w:rFonts w:ascii="Calibri" w:hAnsi="Calibri" w:cs="Calibri"/>
          <w:sz w:val="22"/>
          <w:lang w:eastAsia="zh-CN"/>
        </w:rPr>
        <w:t xml:space="preserve">                       (2)</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And the new candidate cell state which contains the information of the hidden state h and the input X is defined by Eq. (3):</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sSub>
          <m:sSubPr>
            <m:ctrlPr>
              <w:rPr>
                <w:rFonts w:ascii="Cambria Math" w:hAnsi="Cambria Math" w:cs="Calibri"/>
                <w:i/>
                <w:sz w:val="22"/>
                <w:lang w:eastAsia="zh-CN"/>
              </w:rPr>
            </m:ctrlPr>
          </m:sSubPr>
          <m:e>
            <m:acc>
              <m:accPr>
                <m:chr m:val="̃"/>
                <m:ctrlPr>
                  <w:rPr>
                    <w:rFonts w:ascii="Cambria Math" w:hAnsi="Cambria Math" w:cs="Calibri"/>
                    <w:i/>
                    <w:sz w:val="22"/>
                    <w:lang w:eastAsia="zh-CN"/>
                  </w:rPr>
                </m:ctrlPr>
              </m:accPr>
              <m:e>
                <m:r>
                  <m:rPr/>
                  <w:rPr>
                    <w:rFonts w:ascii="Cambria Math" w:hAnsi="Cambria Math" w:cs="Calibri"/>
                    <w:sz w:val="22"/>
                    <w:lang w:eastAsia="zh-CN"/>
                  </w:rPr>
                  <m:t>C</m:t>
                </m:r>
                <m:ctrlPr>
                  <w:rPr>
                    <w:rFonts w:ascii="Cambria Math" w:hAnsi="Cambria Math" w:cs="Calibri"/>
                    <w:i/>
                    <w:sz w:val="22"/>
                    <w:lang w:eastAsia="zh-CN"/>
                  </w:rPr>
                </m:ctrlPr>
              </m:e>
            </m:acc>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=tanℎ[</m:t>
        </m:r>
        <m:sSub>
          <m:sSubPr>
            <m:ctrlPr>
              <w:rPr>
                <w:rFonts w:ascii="Cambria Math" w:hAnsi="Cambria Math" w:cs="Calibri"/>
                <w:i/>
                <w:sz w:val="22"/>
                <w:lang w:eastAsia="zh-CN"/>
              </w:rPr>
            </m:ctrlPr>
          </m:sSubPr>
          <m:e>
            <m:r>
              <m:rPr/>
              <w:rPr>
                <w:rFonts w:ascii="Cambria Math" w:hAnsi="Cambria Math" w:cs="Calibri"/>
                <w:sz w:val="22"/>
                <w:lang w:eastAsia="zh-CN"/>
              </w:rPr>
              <m:t>W</m:t>
            </m:r>
            <m:ctrlPr>
              <w:rPr>
                <w:rFonts w:ascii="Cambria Math" w:hAnsi="Cambria Math" w:cs="Calibri"/>
                <w:i/>
                <w:sz w:val="22"/>
                <w:lang w:eastAsia="zh-CN"/>
              </w:rPr>
            </m:ctrlPr>
          </m:e>
          <m:sub>
            <m:r>
              <m:rPr/>
              <w:rPr>
                <w:rFonts w:ascii="Cambria Math" w:hAnsi="Cambria Math" w:cs="Calibri"/>
                <w:sz w:val="22"/>
                <w:lang w:eastAsia="zh-CN"/>
              </w:rPr>
              <m:t>c</m:t>
            </m:r>
            <m:ctrlPr>
              <w:rPr>
                <w:rFonts w:ascii="Cambria Math" w:hAnsi="Cambria Math" w:cs="Calibri"/>
                <w:i/>
                <w:sz w:val="22"/>
                <w:lang w:eastAsia="zh-CN"/>
              </w:rPr>
            </m:ctrlPr>
          </m:sub>
        </m:sSub>
        <m:d>
          <m:dPr>
            <m:ctrlPr>
              <w:rPr>
                <w:rFonts w:ascii="Cambria Math" w:hAnsi="Cambria Math" w:cs="Calibri"/>
                <w:i/>
                <w:sz w:val="22"/>
                <w:lang w:eastAsia="zh-CN"/>
              </w:rPr>
            </m:ctrlPr>
          </m:dPr>
          <m:e>
            <m:sSub>
              <m:sSubPr>
                <m:ctrlPr>
                  <w:rPr>
                    <w:rFonts w:ascii="Cambria Math" w:hAnsi="Cambria Math" w:cs="Calibri"/>
                    <w:i/>
                    <w:sz w:val="22"/>
                    <w:lang w:eastAsia="zh-CN"/>
                  </w:rPr>
                </m:ctrlPr>
              </m:sSubPr>
              <m:e>
                <m:r>
                  <m:rPr/>
                  <w:rPr>
                    <w:rFonts w:ascii="Cambria Math" w:hAnsi="Cambria Math" w:cs="Calibri"/>
                    <w:sz w:val="22"/>
                    <w:lang w:eastAsia="zh-CN"/>
                  </w:rPr>
                  <m:t>ℎ</m:t>
                </m:r>
                <m:ctrlPr>
                  <w:rPr>
                    <w:rFonts w:ascii="Cambria Math" w:hAnsi="Cambria Math" w:cs="Calibri"/>
                    <w:i/>
                    <w:sz w:val="22"/>
                    <w:lang w:eastAsia="zh-CN"/>
                  </w:rPr>
                </m:ctrlPr>
              </m:e>
              <m:sub>
                <m:r>
                  <m:rPr/>
                  <w:rPr>
                    <w:rFonts w:ascii="Cambria Math" w:hAnsi="Cambria Math" w:cs="Calibri"/>
                    <w:sz w:val="22"/>
                    <w:lang w:eastAsia="zh-CN"/>
                  </w:rPr>
                  <m:t>t−1</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ctrlPr>
              <w:rPr>
                <w:rFonts w:ascii="Cambria Math" w:hAnsi="Cambria Math" w:cs="Calibri"/>
                <w:i/>
                <w:sz w:val="22"/>
                <w:lang w:eastAsia="zh-CN"/>
              </w:rPr>
            </m:ctrlPr>
          </m:e>
        </m:d>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b</m:t>
            </m:r>
            <m:ctrlPr>
              <w:rPr>
                <w:rFonts w:ascii="Cambria Math" w:hAnsi="Cambria Math" w:cs="Calibri"/>
                <w:i/>
                <w:sz w:val="22"/>
                <w:lang w:eastAsia="zh-CN"/>
              </w:rPr>
            </m:ctrlPr>
          </m:e>
          <m:sub>
            <m:r>
              <m:rPr/>
              <w:rPr>
                <w:rFonts w:ascii="Cambria Math" w:hAnsi="Cambria Math" w:cs="Calibri"/>
                <w:sz w:val="22"/>
                <w:lang w:eastAsia="zh-CN"/>
              </w:rPr>
              <m:t>c</m:t>
            </m:r>
            <m:ctrlPr>
              <w:rPr>
                <w:rFonts w:ascii="Cambria Math" w:hAnsi="Cambria Math" w:cs="Calibri"/>
                <w:i/>
                <w:sz w:val="22"/>
                <w:lang w:eastAsia="zh-CN"/>
              </w:rPr>
            </m:ctrlPr>
          </m:sub>
        </m:sSub>
        <m:r>
          <m:rPr/>
          <w:rPr>
            <w:rFonts w:ascii="Cambria Math" w:hAnsi="Cambria Math" w:cs="Calibri"/>
            <w:sz w:val="22"/>
            <w:lang w:eastAsia="zh-CN"/>
          </w:rPr>
          <m:t>]</m:t>
        </m:r>
      </m:oMath>
      <w:r>
        <w:rPr>
          <w:rFonts w:hint="eastAsia" w:ascii="Calibri" w:hAnsi="Calibri" w:cs="Calibri"/>
          <w:sz w:val="22"/>
          <w:lang w:eastAsia="zh-CN"/>
        </w:rPr>
        <w:t xml:space="preserve"> </w:t>
      </w:r>
      <w:r>
        <w:rPr>
          <w:rFonts w:ascii="Calibri" w:hAnsi="Calibri" w:cs="Calibri"/>
          <w:sz w:val="22"/>
          <w:lang w:eastAsia="zh-CN"/>
        </w:rPr>
        <w:t xml:space="preserve">                   (3)</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 xml:space="preserve">The final updated cell state </w:t>
      </w:r>
      <w:r>
        <w:rPr>
          <w:rFonts w:ascii="Calibri" w:hAnsi="Calibri" w:cs="Calibri"/>
          <w:i/>
          <w:iCs/>
          <w:sz w:val="22"/>
          <w:lang w:eastAsia="zh-CN"/>
        </w:rPr>
        <w:t>C</w:t>
      </w:r>
      <w:r>
        <w:rPr>
          <w:rFonts w:ascii="Calibri" w:hAnsi="Calibri" w:cs="Calibri"/>
          <w:i/>
          <w:iCs/>
          <w:sz w:val="22"/>
          <w:vertAlign w:val="subscript"/>
          <w:lang w:eastAsia="zh-CN"/>
        </w:rPr>
        <w:t>t</w:t>
      </w:r>
      <w:r>
        <w:rPr>
          <w:rFonts w:ascii="Calibri" w:hAnsi="Calibri" w:cs="Calibri"/>
          <w:sz w:val="22"/>
          <w:lang w:eastAsia="zh-CN"/>
        </w:rPr>
        <w:t xml:space="preserve"> is composed of the cell state in the previous step and the new candidate cell state, as expressed in Eq. (4). The forget gate </w:t>
      </w:r>
      <w:r>
        <w:rPr>
          <w:rFonts w:ascii="Calibri" w:hAnsi="Calibri" w:cs="Calibri"/>
          <w:i/>
          <w:iCs/>
          <w:sz w:val="22"/>
          <w:lang w:eastAsia="zh-CN"/>
        </w:rPr>
        <w:t>f</w:t>
      </w:r>
      <w:r>
        <w:rPr>
          <w:rFonts w:ascii="Calibri" w:hAnsi="Calibri" w:cs="Calibri"/>
          <w:i/>
          <w:iCs/>
          <w:sz w:val="22"/>
          <w:vertAlign w:val="subscript"/>
          <w:lang w:eastAsia="zh-CN"/>
        </w:rPr>
        <w:t>t</w:t>
      </w:r>
      <w:r>
        <w:rPr>
          <w:rFonts w:ascii="Calibri" w:hAnsi="Calibri" w:cs="Calibri"/>
          <w:sz w:val="22"/>
          <w:lang w:eastAsia="zh-CN"/>
        </w:rPr>
        <w:t xml:space="preserve"> and the input gate </w:t>
      </w:r>
      <w:r>
        <w:rPr>
          <w:rFonts w:ascii="Calibri" w:hAnsi="Calibri" w:cs="Calibri"/>
          <w:i/>
          <w:iCs/>
          <w:sz w:val="22"/>
          <w:lang w:eastAsia="zh-CN"/>
        </w:rPr>
        <w:t>i</w:t>
      </w:r>
      <w:r>
        <w:rPr>
          <w:rFonts w:ascii="Calibri" w:hAnsi="Calibri" w:cs="Calibri"/>
          <w:i/>
          <w:iCs/>
          <w:sz w:val="22"/>
          <w:vertAlign w:val="subscript"/>
          <w:lang w:eastAsia="zh-CN"/>
        </w:rPr>
        <w:t>t</w:t>
      </w:r>
      <w:r>
        <w:rPr>
          <w:rFonts w:ascii="Calibri" w:hAnsi="Calibri" w:cs="Calibri"/>
          <w:sz w:val="22"/>
          <w:lang w:eastAsia="zh-CN"/>
        </w:rPr>
        <w:t xml:space="preserve"> control the deletion and retention of information here.</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sSub>
          <m:sSubPr>
            <m:ctrlPr>
              <w:rPr>
                <w:rFonts w:ascii="Cambria Math" w:hAnsi="Cambria Math" w:cs="Calibri"/>
                <w:i/>
                <w:sz w:val="22"/>
                <w:lang w:eastAsia="zh-CN"/>
              </w:rPr>
            </m:ctrlPr>
          </m:sSubPr>
          <m:e>
            <m:r>
              <m:rPr/>
              <w:rPr>
                <w:rFonts w:ascii="Cambria Math" w:hAnsi="Cambria Math" w:cs="Calibri"/>
                <w:sz w:val="22"/>
                <w:lang w:eastAsia="zh-CN"/>
              </w:rPr>
              <m:t>C</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f</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sSub>
          <m:sSubPr>
            <m:ctrlPr>
              <w:rPr>
                <w:rFonts w:ascii="Cambria Math" w:hAnsi="Cambria Math" w:cs="Calibri"/>
                <w:i/>
                <w:sz w:val="22"/>
                <w:lang w:eastAsia="zh-CN"/>
              </w:rPr>
            </m:ctrlPr>
          </m:sSubPr>
          <m:e>
            <m:r>
              <m:rPr/>
              <w:rPr>
                <w:rFonts w:ascii="Cambria Math" w:hAnsi="Cambria Math" w:cs="Calibri"/>
                <w:sz w:val="22"/>
                <w:lang w:eastAsia="zh-CN"/>
              </w:rPr>
              <m:t>C</m:t>
            </m:r>
            <m:ctrlPr>
              <w:rPr>
                <w:rFonts w:ascii="Cambria Math" w:hAnsi="Cambria Math" w:cs="Calibri"/>
                <w:i/>
                <w:sz w:val="22"/>
                <w:lang w:eastAsia="zh-CN"/>
              </w:rPr>
            </m:ctrlPr>
          </m:e>
          <m:sub>
            <m:r>
              <m:rPr/>
              <w:rPr>
                <w:rFonts w:ascii="Cambria Math" w:hAnsi="Cambria Math" w:cs="Calibri"/>
                <w:sz w:val="22"/>
                <w:lang w:eastAsia="zh-CN"/>
              </w:rPr>
              <m:t>t−1</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i</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sSub>
          <m:sSubPr>
            <m:ctrlPr>
              <w:rPr>
                <w:rFonts w:ascii="Cambria Math" w:hAnsi="Cambria Math" w:cs="Calibri"/>
                <w:i/>
                <w:sz w:val="22"/>
                <w:lang w:eastAsia="zh-CN"/>
              </w:rPr>
            </m:ctrlPr>
          </m:sSubPr>
          <m:e>
            <m:acc>
              <m:accPr>
                <m:chr m:val="̃"/>
                <m:ctrlPr>
                  <w:rPr>
                    <w:rFonts w:ascii="Cambria Math" w:hAnsi="Cambria Math" w:cs="Calibri"/>
                    <w:i/>
                    <w:sz w:val="22"/>
                    <w:lang w:eastAsia="zh-CN"/>
                  </w:rPr>
                </m:ctrlPr>
              </m:accPr>
              <m:e>
                <m:r>
                  <m:rPr/>
                  <w:rPr>
                    <w:rFonts w:ascii="Cambria Math" w:hAnsi="Cambria Math" w:cs="Calibri"/>
                    <w:sz w:val="22"/>
                    <w:lang w:eastAsia="zh-CN"/>
                  </w:rPr>
                  <m:t>C</m:t>
                </m:r>
                <m:ctrlPr>
                  <w:rPr>
                    <w:rFonts w:ascii="Cambria Math" w:hAnsi="Cambria Math" w:cs="Calibri"/>
                    <w:i/>
                    <w:sz w:val="22"/>
                    <w:lang w:eastAsia="zh-CN"/>
                  </w:rPr>
                </m:ctrlPr>
              </m:e>
            </m:acc>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oMath>
      <w:r>
        <w:rPr>
          <w:rFonts w:hint="eastAsia" w:ascii="Calibri" w:hAnsi="Calibri" w:cs="Calibri"/>
          <w:sz w:val="22"/>
          <w:lang w:eastAsia="zh-CN"/>
        </w:rPr>
        <w:t xml:space="preserve"> </w:t>
      </w:r>
      <w:r>
        <w:rPr>
          <w:rFonts w:ascii="Calibri" w:hAnsi="Calibri" w:cs="Calibri"/>
          <w:sz w:val="22"/>
          <w:lang w:eastAsia="zh-CN"/>
        </w:rPr>
        <w:t xml:space="preserve">                            (4)</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 xml:space="preserve">The output gate </w:t>
      </w:r>
      <w:r>
        <w:rPr>
          <w:rFonts w:ascii="Calibri" w:hAnsi="Calibri" w:cs="Calibri"/>
          <w:i/>
          <w:iCs/>
          <w:sz w:val="22"/>
          <w:lang w:eastAsia="zh-CN"/>
        </w:rPr>
        <w:t>o</w:t>
      </w:r>
      <w:r>
        <w:rPr>
          <w:rFonts w:ascii="Calibri" w:hAnsi="Calibri" w:cs="Calibri"/>
          <w:i/>
          <w:iCs/>
          <w:sz w:val="22"/>
          <w:vertAlign w:val="subscript"/>
          <w:lang w:eastAsia="zh-CN"/>
        </w:rPr>
        <w:t>t</w:t>
      </w:r>
      <w:r>
        <w:rPr>
          <w:rFonts w:ascii="Calibri" w:hAnsi="Calibri" w:cs="Calibri"/>
          <w:sz w:val="22"/>
          <w:lang w:eastAsia="zh-CN"/>
        </w:rPr>
        <w:t xml:space="preserve"> determines the output of the LSTM cell, and it can generate the output </w:t>
      </w:r>
      <w:r>
        <w:rPr>
          <w:rFonts w:ascii="Calibri" w:hAnsi="Calibri" w:cs="Calibri"/>
          <w:i/>
          <w:iCs/>
          <w:sz w:val="22"/>
          <w:lang w:eastAsia="zh-CN"/>
        </w:rPr>
        <w:t>h</w:t>
      </w:r>
      <w:r>
        <w:rPr>
          <w:rFonts w:ascii="Calibri" w:hAnsi="Calibri" w:cs="Calibri"/>
          <w:i/>
          <w:iCs/>
          <w:sz w:val="22"/>
          <w:vertAlign w:val="subscript"/>
          <w:lang w:eastAsia="zh-CN"/>
        </w:rPr>
        <w:t>t</w:t>
      </w:r>
      <w:r>
        <w:rPr>
          <w:rFonts w:ascii="Calibri" w:hAnsi="Calibri" w:cs="Calibri"/>
          <w:sz w:val="22"/>
          <w:lang w:eastAsia="zh-CN"/>
        </w:rPr>
        <w:t xml:space="preserve"> (it will also be transmitted to the next LSTM cell as a hidden state) with the updated cell state </w:t>
      </w:r>
      <w:r>
        <w:rPr>
          <w:rFonts w:ascii="Calibri" w:hAnsi="Calibri" w:cs="Calibri"/>
          <w:i/>
          <w:iCs/>
          <w:sz w:val="22"/>
          <w:lang w:eastAsia="zh-CN"/>
        </w:rPr>
        <w:t>C</w:t>
      </w:r>
      <w:r>
        <w:rPr>
          <w:rFonts w:ascii="Calibri" w:hAnsi="Calibri" w:cs="Calibri"/>
          <w:i/>
          <w:iCs/>
          <w:sz w:val="22"/>
          <w:vertAlign w:val="subscript"/>
          <w:lang w:eastAsia="zh-CN"/>
        </w:rPr>
        <w:t>t</w:t>
      </w:r>
      <w:r>
        <w:rPr>
          <w:rFonts w:ascii="Calibri" w:hAnsi="Calibri" w:cs="Calibri"/>
          <w:sz w:val="22"/>
          <w:lang w:eastAsia="zh-CN"/>
        </w:rPr>
        <w:t xml:space="preserve">. The whole process can be described by Eq. (5). </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m:oMathPara>
        <m:oMathParaPr>
          <m:jc m:val="left"/>
        </m:oMathParaPr>
        <m:oMath>
          <m:sSub>
            <m:sSubPr>
              <m:ctrlPr>
                <w:rPr>
                  <w:rFonts w:ascii="Cambria Math" w:hAnsi="Cambria Math" w:cs="Calibri"/>
                  <w:i/>
                  <w:sz w:val="22"/>
                  <w:lang w:eastAsia="zh-CN"/>
                </w:rPr>
              </m:ctrlPr>
            </m:sSubPr>
            <m:e>
              <m:r>
                <m:rPr/>
                <w:rPr>
                  <w:rFonts w:ascii="Cambria Math" w:hAnsi="Cambria Math" w:cs="Calibri"/>
                  <w:sz w:val="22"/>
                  <w:lang w:eastAsia="zh-CN"/>
                </w:rPr>
                <m:t>o</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=σ[</m:t>
          </m:r>
          <m:sSub>
            <m:sSubPr>
              <m:ctrlPr>
                <w:rPr>
                  <w:rFonts w:ascii="Cambria Math" w:hAnsi="Cambria Math" w:cs="Calibri"/>
                  <w:i/>
                  <w:sz w:val="22"/>
                  <w:lang w:eastAsia="zh-CN"/>
                </w:rPr>
              </m:ctrlPr>
            </m:sSubPr>
            <m:e>
              <m:r>
                <m:rPr/>
                <w:rPr>
                  <w:rFonts w:ascii="Cambria Math" w:hAnsi="Cambria Math" w:cs="Calibri"/>
                  <w:sz w:val="22"/>
                  <w:lang w:eastAsia="zh-CN"/>
                </w:rPr>
                <m:t>W</m:t>
              </m:r>
              <m:ctrlPr>
                <w:rPr>
                  <w:rFonts w:ascii="Cambria Math" w:hAnsi="Cambria Math" w:cs="Calibri"/>
                  <w:i/>
                  <w:sz w:val="22"/>
                  <w:lang w:eastAsia="zh-CN"/>
                </w:rPr>
              </m:ctrlPr>
            </m:e>
            <m:sub>
              <m:r>
                <m:rPr/>
                <w:rPr>
                  <w:rFonts w:ascii="Cambria Math" w:hAnsi="Cambria Math" w:cs="Calibri"/>
                  <w:sz w:val="22"/>
                  <w:lang w:eastAsia="zh-CN"/>
                </w:rPr>
                <m:t>o</m:t>
              </m:r>
              <m:ctrlPr>
                <w:rPr>
                  <w:rFonts w:ascii="Cambria Math" w:hAnsi="Cambria Math" w:cs="Calibri"/>
                  <w:i/>
                  <w:sz w:val="22"/>
                  <w:lang w:eastAsia="zh-CN"/>
                </w:rPr>
              </m:ctrlPr>
            </m:sub>
          </m:sSub>
          <m:d>
            <m:dPr>
              <m:ctrlPr>
                <w:rPr>
                  <w:rFonts w:ascii="Cambria Math" w:hAnsi="Cambria Math" w:cs="Calibri"/>
                  <w:i/>
                  <w:sz w:val="22"/>
                  <w:lang w:eastAsia="zh-CN"/>
                </w:rPr>
              </m:ctrlPr>
            </m:dPr>
            <m:e>
              <m:sSub>
                <m:sSubPr>
                  <m:ctrlPr>
                    <w:rPr>
                      <w:rFonts w:ascii="Cambria Math" w:hAnsi="Cambria Math" w:cs="Calibri"/>
                      <w:i/>
                      <w:sz w:val="22"/>
                      <w:lang w:eastAsia="zh-CN"/>
                    </w:rPr>
                  </m:ctrlPr>
                </m:sSubPr>
                <m:e>
                  <m:r>
                    <m:rPr/>
                    <w:rPr>
                      <w:rFonts w:ascii="Cambria Math" w:hAnsi="Cambria Math" w:cs="Calibri"/>
                      <w:sz w:val="22"/>
                      <w:lang w:eastAsia="zh-CN"/>
                    </w:rPr>
                    <m:t>ℎ</m:t>
                  </m:r>
                  <m:ctrlPr>
                    <w:rPr>
                      <w:rFonts w:ascii="Cambria Math" w:hAnsi="Cambria Math" w:cs="Calibri"/>
                      <w:i/>
                      <w:sz w:val="22"/>
                      <w:lang w:eastAsia="zh-CN"/>
                    </w:rPr>
                  </m:ctrlPr>
                </m:e>
                <m:sub>
                  <m:r>
                    <m:rPr/>
                    <w:rPr>
                      <w:rFonts w:ascii="Cambria Math" w:hAnsi="Cambria Math" w:cs="Calibri"/>
                      <w:sz w:val="22"/>
                      <w:lang w:eastAsia="zh-CN"/>
                    </w:rPr>
                    <m:t>t−1</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ctrlPr>
                <w:rPr>
                  <w:rFonts w:ascii="Cambria Math" w:hAnsi="Cambria Math" w:cs="Calibri"/>
                  <w:i/>
                  <w:sz w:val="22"/>
                  <w:lang w:eastAsia="zh-CN"/>
                </w:rPr>
              </m:ctrlPr>
            </m:e>
          </m:d>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b</m:t>
              </m:r>
              <m:ctrlPr>
                <w:rPr>
                  <w:rFonts w:ascii="Cambria Math" w:hAnsi="Cambria Math" w:cs="Calibri"/>
                  <w:i/>
                  <w:sz w:val="22"/>
                  <w:lang w:eastAsia="zh-CN"/>
                </w:rPr>
              </m:ctrlPr>
            </m:e>
            <m:sub>
              <m:r>
                <m:rPr/>
                <w:rPr>
                  <w:rFonts w:ascii="Cambria Math" w:hAnsi="Cambria Math" w:cs="Calibri"/>
                  <w:sz w:val="22"/>
                  <w:lang w:eastAsia="zh-CN"/>
                </w:rPr>
                <m:t>o</m:t>
              </m:r>
              <m:ctrlPr>
                <w:rPr>
                  <w:rFonts w:ascii="Cambria Math" w:hAnsi="Cambria Math" w:cs="Calibri"/>
                  <w:i/>
                  <w:sz w:val="22"/>
                  <w:lang w:eastAsia="zh-CN"/>
                </w:rPr>
              </m:ctrlPr>
            </m:sub>
          </m:sSub>
          <m:r>
            <m:rPr/>
            <w:rPr>
              <w:rFonts w:ascii="Cambria Math" w:hAnsi="Cambria Math" w:cs="Calibri"/>
              <w:sz w:val="22"/>
              <w:lang w:eastAsia="zh-CN"/>
            </w:rPr>
            <m:t>]</m:t>
          </m:r>
        </m:oMath>
      </m:oMathPara>
    </w:p>
    <w:p>
      <w:pPr>
        <w:pStyle w:val="6"/>
        <w:ind w:firstLine="0"/>
        <w:rPr>
          <w:rFonts w:ascii="Calibri" w:hAnsi="Calibri" w:cs="Calibri"/>
          <w:sz w:val="22"/>
          <w:lang w:eastAsia="zh-CN"/>
        </w:rPr>
      </w:pPr>
      <m:oMath>
        <m:sSub>
          <m:sSubPr>
            <m:ctrlPr>
              <w:rPr>
                <w:rFonts w:ascii="Cambria Math" w:hAnsi="Cambria Math" w:cs="Calibri"/>
                <w:i/>
                <w:sz w:val="22"/>
                <w:lang w:eastAsia="zh-CN"/>
              </w:rPr>
            </m:ctrlPr>
          </m:sSubPr>
          <m:e>
            <m:r>
              <m:rPr/>
              <w:rPr>
                <w:rFonts w:ascii="Cambria Math" w:hAnsi="Cambria Math" w:cs="Calibri"/>
                <w:sz w:val="22"/>
                <w:lang w:eastAsia="zh-CN"/>
              </w:rPr>
              <m:t>ℎ</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m:t>
        </m:r>
        <m:sSub>
          <m:sSubPr>
            <m:ctrlPr>
              <w:rPr>
                <w:rFonts w:ascii="Cambria Math" w:hAnsi="Cambria Math" w:cs="Calibri"/>
                <w:i/>
                <w:sz w:val="22"/>
                <w:lang w:eastAsia="zh-CN"/>
              </w:rPr>
            </m:ctrlPr>
          </m:sSubPr>
          <m:e>
            <m:r>
              <m:rPr/>
              <w:rPr>
                <w:rFonts w:ascii="Cambria Math" w:hAnsi="Cambria Math" w:cs="Calibri"/>
                <w:sz w:val="22"/>
                <w:lang w:eastAsia="zh-CN"/>
              </w:rPr>
              <m:t>o</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r>
          <m:rPr/>
          <w:rPr>
            <w:rFonts w:ascii="Cambria Math" w:hAnsi="Cambria Math" w:cs="Calibri"/>
            <w:sz w:val="22"/>
            <w:lang w:eastAsia="zh-CN"/>
          </w:rPr>
          <m:t>tanℎ</m:t>
        </m:r>
        <m:sSub>
          <m:sSubPr>
            <m:ctrlPr>
              <w:rPr>
                <w:rFonts w:ascii="Cambria Math" w:hAnsi="Cambria Math" w:cs="Calibri"/>
                <w:i/>
                <w:sz w:val="22"/>
                <w:lang w:eastAsia="zh-CN"/>
              </w:rPr>
            </m:ctrlPr>
          </m:sSubPr>
          <m:e>
            <m:r>
              <m:rPr/>
              <w:rPr>
                <w:rFonts w:ascii="Cambria Math" w:hAnsi="Cambria Math" w:cs="Calibri"/>
                <w:sz w:val="22"/>
                <w:lang w:eastAsia="zh-CN"/>
              </w:rPr>
              <m:t>C</m:t>
            </m:r>
            <m:ctrlPr>
              <w:rPr>
                <w:rFonts w:ascii="Cambria Math" w:hAnsi="Cambria Math" w:cs="Calibri"/>
                <w:i/>
                <w:sz w:val="22"/>
                <w:lang w:eastAsia="zh-CN"/>
              </w:rPr>
            </m:ctrlPr>
          </m:e>
          <m:sub>
            <m:r>
              <m:rPr/>
              <w:rPr>
                <w:rFonts w:ascii="Cambria Math" w:hAnsi="Cambria Math" w:cs="Calibri"/>
                <w:sz w:val="22"/>
                <w:lang w:eastAsia="zh-CN"/>
              </w:rPr>
              <m:t>t</m:t>
            </m:r>
            <m:ctrlPr>
              <w:rPr>
                <w:rFonts w:ascii="Cambria Math" w:hAnsi="Cambria Math" w:cs="Calibri"/>
                <w:i/>
                <w:sz w:val="22"/>
                <w:lang w:eastAsia="zh-CN"/>
              </w:rPr>
            </m:ctrlPr>
          </m:sub>
        </m:sSub>
      </m:oMath>
      <w:r>
        <w:rPr>
          <w:rFonts w:hint="eastAsia" w:ascii="Calibri" w:hAnsi="Calibri" w:cs="Calibri"/>
          <w:sz w:val="22"/>
          <w:lang w:eastAsia="zh-CN"/>
        </w:rPr>
        <w:t xml:space="preserve"> </w:t>
      </w:r>
      <w:r>
        <w:rPr>
          <w:rFonts w:ascii="Calibri" w:hAnsi="Calibri" w:cs="Calibri"/>
          <w:sz w:val="22"/>
          <w:lang w:eastAsia="zh-CN"/>
        </w:rPr>
        <w:t xml:space="preserve">                               (5)</w:t>
      </w:r>
    </w:p>
    <w:p>
      <w:pPr>
        <w:pStyle w:val="6"/>
        <w:ind w:firstLine="440" w:firstLineChars="200"/>
        <w:rPr>
          <w:rFonts w:ascii="Calibri" w:hAnsi="Calibri" w:cs="Calibri"/>
          <w:sz w:val="22"/>
          <w:lang w:eastAsia="zh-CN"/>
        </w:rPr>
      </w:pPr>
    </w:p>
    <w:p>
      <w:pPr>
        <w:pStyle w:val="6"/>
        <w:ind w:firstLine="0"/>
        <w:rPr>
          <w:rFonts w:ascii="Calibri" w:hAnsi="Calibri" w:cs="Calibri"/>
          <w:sz w:val="22"/>
          <w:lang w:eastAsia="zh-CN"/>
        </w:rPr>
        <w:sectPr>
          <w:type w:val="continuous"/>
          <w:pgSz w:w="12240" w:h="15840"/>
          <w:pgMar w:top="794" w:right="720" w:bottom="794" w:left="720" w:header="720" w:footer="386" w:gutter="0"/>
          <w:cols w:space="425" w:num="2"/>
          <w:docGrid w:linePitch="360" w:charSpace="0"/>
        </w:sectPr>
      </w:pPr>
    </w:p>
    <w:p>
      <w:pPr>
        <w:pStyle w:val="6"/>
        <w:ind w:firstLine="0"/>
        <w:jc w:val="center"/>
        <w:rPr>
          <w:rFonts w:ascii="Calibri" w:hAnsi="Calibri" w:cs="Calibri"/>
          <w:sz w:val="22"/>
          <w:lang w:eastAsia="zh-CN"/>
        </w:rPr>
      </w:pPr>
    </w:p>
    <w:p>
      <w:pPr>
        <w:pStyle w:val="6"/>
        <w:ind w:firstLine="0"/>
        <w:jc w:val="center"/>
        <w:rPr>
          <w:rFonts w:ascii="Calibri" w:hAnsi="Calibri" w:cs="Calibri"/>
          <w:sz w:val="22"/>
          <w:lang w:eastAsia="zh-CN"/>
        </w:rPr>
      </w:pPr>
      <w:r>
        <w:rPr>
          <w:rFonts w:ascii="Calibri" w:hAnsi="Calibri" w:cs="Calibri"/>
          <w:sz w:val="22"/>
          <w:lang w:eastAsia="zh-CN"/>
        </w:rPr>
        <w:drawing>
          <wp:inline distT="0" distB="0" distL="0" distR="0">
            <wp:extent cx="6267450" cy="2562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314552" cy="2581812"/>
                    </a:xfrm>
                    <a:prstGeom prst="rect">
                      <a:avLst/>
                    </a:prstGeom>
                  </pic:spPr>
                </pic:pic>
              </a:graphicData>
            </a:graphic>
          </wp:inline>
        </w:drawing>
      </w:r>
    </w:p>
    <w:p>
      <w:pPr>
        <w:pStyle w:val="6"/>
        <w:ind w:firstLine="0"/>
        <w:jc w:val="center"/>
        <w:rPr>
          <w:rFonts w:ascii="Calibri" w:hAnsi="Calibri" w:cs="Calibri"/>
          <w:sz w:val="22"/>
          <w:lang w:eastAsia="zh-CN"/>
        </w:rPr>
      </w:pPr>
      <w:commentRangeStart w:id="12"/>
    </w:p>
    <w:p>
      <w:pPr>
        <w:pStyle w:val="6"/>
        <w:ind w:firstLine="0"/>
        <w:jc w:val="center"/>
        <w:rPr>
          <w:rFonts w:ascii="Calibri" w:hAnsi="Calibri" w:cs="Calibri"/>
          <w:sz w:val="22"/>
          <w:lang w:eastAsia="zh-CN"/>
        </w:rPr>
      </w:pPr>
      <w:r>
        <w:rPr>
          <w:rStyle w:val="44"/>
          <w:rFonts w:ascii="Calibri" w:hAnsi="Calibri" w:cs="Calibri"/>
          <w:b/>
          <w:bCs/>
          <w:i w:val="0"/>
          <w:iCs w:val="0"/>
          <w:color w:val="auto"/>
          <w:sz w:val="22"/>
        </w:rPr>
        <w:t>Fig. 1.</w:t>
      </w:r>
      <w:r>
        <w:rPr>
          <w:rStyle w:val="44"/>
          <w:rFonts w:ascii="Calibri" w:hAnsi="Calibri" w:cs="Calibri"/>
          <w:i w:val="0"/>
          <w:iCs w:val="0"/>
          <w:color w:val="auto"/>
          <w:sz w:val="22"/>
        </w:rPr>
        <w:t xml:space="preserve"> Structure of LSTM.</w:t>
      </w:r>
      <w:commentRangeEnd w:id="12"/>
      <w:r>
        <w:commentReference w:id="12"/>
      </w:r>
    </w:p>
    <w:p>
      <w:pPr>
        <w:rPr>
          <w:rFonts w:ascii="Calibri" w:hAnsi="Calibri" w:cs="Calibri"/>
          <w:sz w:val="22"/>
          <w:lang w:eastAsia="zh-CN"/>
        </w:rPr>
      </w:pPr>
    </w:p>
    <w:p>
      <w:pPr>
        <w:rPr>
          <w:rFonts w:ascii="Calibri" w:hAnsi="Calibri" w:cs="Calibri"/>
          <w:sz w:val="22"/>
          <w:lang w:eastAsia="zh-CN"/>
        </w:rPr>
        <w:sectPr>
          <w:type w:val="continuous"/>
          <w:pgSz w:w="12240" w:h="15840"/>
          <w:pgMar w:top="794" w:right="720" w:bottom="794" w:left="720" w:header="720" w:footer="386" w:gutter="0"/>
          <w:cols w:space="425" w:num="1"/>
          <w:docGrid w:linePitch="360" w:charSpace="0"/>
        </w:sectPr>
      </w:pPr>
    </w:p>
    <w:p>
      <w:pPr>
        <w:pStyle w:val="6"/>
        <w:ind w:firstLine="440" w:firstLineChars="200"/>
        <w:rPr>
          <w:rFonts w:ascii="Calibri" w:hAnsi="Calibri" w:cs="Calibri"/>
          <w:sz w:val="22"/>
          <w:lang w:eastAsia="zh-CN"/>
        </w:rPr>
      </w:pPr>
      <w:bookmarkStart w:id="2" w:name="_Hlk116850964"/>
      <w:r>
        <w:rPr>
          <w:rFonts w:ascii="Calibri" w:hAnsi="Calibri" w:cs="Calibri"/>
          <w:sz w:val="22"/>
          <w:lang w:eastAsia="zh-CN"/>
        </w:rPr>
        <w:t>Although the internal structure of LSTM is complex, its internal complex components have been proven to alleviate the gradient vanishing and gradient explosion problem [32].</w:t>
      </w:r>
      <w:r>
        <w:rPr>
          <w:rFonts w:hint="eastAsia" w:ascii="Calibri" w:hAnsi="Calibri" w:cs="Calibri"/>
          <w:sz w:val="22"/>
          <w:lang w:eastAsia="zh-CN"/>
        </w:rPr>
        <w:t xml:space="preserve"> </w:t>
      </w:r>
      <w:r>
        <w:rPr>
          <w:rFonts w:ascii="Calibri" w:hAnsi="Calibri" w:cs="Calibri"/>
          <w:sz w:val="22"/>
          <w:lang w:eastAsia="zh-CN"/>
        </w:rPr>
        <w:t>LSTM cells at different time steps share parameter weights, and the information of LSTM cells from previous time steps is transmitted to later time steps through hidden states and cell states. LSTM can not only extract short-term features from series data like the traditional RNN, but also capture long-term dependencies in series data [33]. Based on the above features, LSTM is an ideal deep-learning model for wind power forecasting.</w:t>
      </w:r>
    </w:p>
    <w:p>
      <w:pPr>
        <w:pStyle w:val="6"/>
        <w:numPr>
          <w:ilvl w:val="1"/>
          <w:numId w:val="1"/>
        </w:numPr>
        <w:spacing w:before="120" w:after="120"/>
        <w:ind w:left="425" w:hanging="425"/>
        <w:rPr>
          <w:rStyle w:val="35"/>
          <w:rFonts w:ascii="Calibri" w:hAnsi="Calibri" w:cs="Calibri"/>
          <w:color w:val="auto"/>
          <w:sz w:val="22"/>
        </w:rPr>
      </w:pPr>
      <w:r>
        <w:rPr>
          <w:rStyle w:val="35"/>
          <w:rFonts w:ascii="Calibri" w:hAnsi="Calibri" w:cs="Calibri"/>
          <w:color w:val="auto"/>
          <w:sz w:val="22"/>
        </w:rPr>
        <w:t>Wind power curve and kernel density estimation</w:t>
      </w:r>
      <w:bookmarkEnd w:id="2"/>
      <w:r>
        <w:rPr>
          <w:rStyle w:val="35"/>
          <w:rFonts w:ascii="Calibri" w:hAnsi="Calibri" w:cs="Calibri"/>
          <w:color w:val="auto"/>
          <w:sz w:val="22"/>
        </w:rPr>
        <w:t xml:space="preserve"> </w:t>
      </w:r>
    </w:p>
    <w:p>
      <w:pPr>
        <w:pStyle w:val="6"/>
        <w:ind w:firstLine="440" w:firstLineChars="200"/>
        <w:rPr>
          <w:rFonts w:ascii="Calibri" w:hAnsi="Calibri" w:cs="Calibri"/>
          <w:sz w:val="22"/>
          <w:lang w:eastAsia="zh-CN"/>
        </w:rPr>
      </w:pPr>
      <w:r>
        <w:rPr>
          <w:rFonts w:ascii="Calibri" w:hAnsi="Calibri" w:cs="Calibri"/>
          <w:sz w:val="22"/>
          <w:lang w:eastAsia="zh-CN"/>
        </w:rPr>
        <w:t xml:space="preserve">Wind turbines can convert wind energy into electric energy, and the wind power curve can </w:t>
      </w:r>
      <w:ins w:id="135" w:author="璐璐子" w:date="2023-06-16T20:47:49Z">
        <w:r>
          <w:rPr>
            <w:rFonts w:hint="eastAsia" w:ascii="Calibri" w:hAnsi="Calibri" w:cs="Calibri"/>
            <w:sz w:val="22"/>
            <w:lang w:val="en-US" w:eastAsia="zh-CN"/>
          </w:rPr>
          <w:t>de</w:t>
        </w:r>
      </w:ins>
      <w:ins w:id="136" w:author="璐璐子" w:date="2023-06-16T20:47:50Z">
        <w:r>
          <w:rPr>
            <w:rFonts w:hint="eastAsia" w:ascii="Calibri" w:hAnsi="Calibri" w:cs="Calibri"/>
            <w:sz w:val="22"/>
            <w:lang w:val="en-US" w:eastAsia="zh-CN"/>
          </w:rPr>
          <w:t>scr</w:t>
        </w:r>
      </w:ins>
      <w:ins w:id="137" w:author="璐璐子" w:date="2023-06-16T20:47:51Z">
        <w:r>
          <w:rPr>
            <w:rFonts w:hint="eastAsia" w:ascii="Calibri" w:hAnsi="Calibri" w:cs="Calibri"/>
            <w:sz w:val="22"/>
            <w:lang w:val="en-US" w:eastAsia="zh-CN"/>
          </w:rPr>
          <w:t>ibe</w:t>
        </w:r>
      </w:ins>
      <w:del w:id="138" w:author="璐璐子" w:date="2023-06-16T20:47:47Z">
        <w:commentRangeStart w:id="13"/>
        <w:r>
          <w:rPr>
            <w:rFonts w:ascii="Calibri" w:hAnsi="Calibri" w:cs="Calibri"/>
            <w:sz w:val="22"/>
            <w:lang w:eastAsia="zh-CN"/>
          </w:rPr>
          <w:delText>measure</w:delText>
        </w:r>
        <w:commentRangeEnd w:id="13"/>
      </w:del>
      <w:r>
        <w:commentReference w:id="13"/>
      </w:r>
      <w:r>
        <w:rPr>
          <w:rFonts w:ascii="Calibri" w:hAnsi="Calibri" w:cs="Calibri"/>
          <w:sz w:val="22"/>
          <w:lang w:eastAsia="zh-CN"/>
        </w:rPr>
        <w:t xml:space="preserve"> the conversion capacity of the wind turbine. The wind power curve refers to the curve corresponding to the output power of the wind turbine and the wind speed, which reflects the mechanical capabilities of the wind turbine. The power generation of a wind turbine is largely affected by the wind speed, and different types of wind turbines have different performances. Through the wind power curve, we can intuitively understand the power output of the wind turbine without knowing its technical details.</w:t>
      </w:r>
    </w:p>
    <w:p>
      <w:pPr>
        <w:pStyle w:val="6"/>
        <w:ind w:firstLine="440" w:firstLineChars="200"/>
        <w:rPr>
          <w:rFonts w:ascii="Calibri" w:hAnsi="Calibri" w:cs="Calibri"/>
          <w:sz w:val="22"/>
          <w:lang w:eastAsia="zh-CN"/>
        </w:rPr>
      </w:pPr>
      <w:r>
        <w:rPr>
          <w:rFonts w:ascii="Calibri" w:hAnsi="Calibri" w:cs="Calibri"/>
          <w:sz w:val="22"/>
          <w:lang w:eastAsia="zh-CN"/>
        </w:rPr>
        <w:t xml:space="preserve">The wind power curve can express the relationship between the wind speed and the wind power generated by wind turbines, as shown in </w:t>
      </w:r>
      <w:r>
        <w:rPr>
          <w:rStyle w:val="44"/>
          <w:rFonts w:ascii="Calibri" w:hAnsi="Calibri" w:cs="Calibri"/>
          <w:i w:val="0"/>
          <w:iCs w:val="0"/>
          <w:color w:val="auto"/>
          <w:sz w:val="22"/>
        </w:rPr>
        <w:t>Fig. 2.</w:t>
      </w:r>
      <w:r>
        <w:rPr>
          <w:rStyle w:val="44"/>
          <w:rFonts w:ascii="Calibri" w:hAnsi="Calibri" w:cs="Calibri"/>
          <w:b/>
          <w:bCs/>
          <w:i w:val="0"/>
          <w:iCs w:val="0"/>
          <w:color w:val="auto"/>
          <w:sz w:val="22"/>
        </w:rPr>
        <w:t xml:space="preserve"> </w:t>
      </w:r>
      <w:r>
        <w:rPr>
          <w:rStyle w:val="44"/>
          <w:rFonts w:ascii="Calibri" w:hAnsi="Calibri" w:cs="Calibri"/>
          <w:i w:val="0"/>
          <w:iCs w:val="0"/>
          <w:color w:val="auto"/>
          <w:sz w:val="22"/>
        </w:rPr>
        <w:t>It describes the joint probability distribution of wind speed and wind power</w:t>
      </w:r>
      <w:r>
        <w:rPr>
          <w:rFonts w:ascii="Calibri" w:hAnsi="Calibri" w:cs="Calibri"/>
          <w:sz w:val="22"/>
          <w:lang w:eastAsia="zh-CN"/>
        </w:rPr>
        <w:t>. The minimum wind speed that drives the turbine to generate power is called “cut in speed”. When the turbine power generation reaches the maximum, in order to protect the turbine, even if the wind speed continues to increase, the power generated by the turbine will not increase. The maximum speed at which the turbine functions normally is called “cut off speed” [34].</w:t>
      </w:r>
    </w:p>
    <w:p>
      <w:pPr>
        <w:pStyle w:val="6"/>
        <w:ind w:firstLine="440" w:firstLineChars="200"/>
        <w:rPr>
          <w:rFonts w:ascii="Calibri" w:hAnsi="Calibri" w:cs="Calibri"/>
          <w:sz w:val="22"/>
          <w:lang w:eastAsia="zh-CN"/>
        </w:rPr>
      </w:pPr>
      <w:commentRangeStart w:id="14"/>
      <w:r>
        <w:rPr>
          <w:rFonts w:ascii="Calibri" w:hAnsi="Calibri" w:cs="Calibri"/>
          <w:sz w:val="22"/>
          <w:lang w:eastAsia="zh-CN"/>
        </w:rPr>
        <w:t xml:space="preserve">Different methods available for wind power modeling can be divided into parametric methods and non-parametric methods [35]. </w:t>
      </w:r>
      <w:commentRangeEnd w:id="14"/>
      <w:r>
        <w:commentReference w:id="14"/>
      </w:r>
      <w:r>
        <w:rPr>
          <w:rFonts w:ascii="Calibri" w:hAnsi="Calibri" w:cs="Calibri"/>
          <w:sz w:val="22"/>
          <w:lang w:eastAsia="zh-CN"/>
        </w:rPr>
        <w:t xml:space="preserve">The parametric method has a pre-assumption on the distribution of data. The parameter quantity of the parametric method is fixed and does not change with the number of training samples, so it usually consumes relatively less computing resources. Experiences and theories show that there is often a big gap between the pre-assumption of data distribution in parametric models and the actual data distribution, and these methods cannot always achieve satisfactory results. On the other hand, the non-parametric method does not make any assumptions about the distribution of data, so it is usually more flexible and accurate. However, when the amount of data is too large, non-parametric methods consume a lot of computing resources. </w:t>
      </w:r>
      <w:ins w:id="139" w:author="璐璐子" w:date="2023-06-17T20:03:59Z">
        <w:r>
          <w:rPr>
            <w:rFonts w:hint="eastAsia" w:ascii="Calibri" w:hAnsi="Calibri" w:cs="Calibri"/>
            <w:sz w:val="22"/>
            <w:lang w:eastAsia="zh-CN"/>
          </w:rPr>
          <w:t>With the massive promotion of renewable energy, many wind turbines have limited operating time and have accumulated relatively little historical data that can be used for training. As a result, wind power forecasting models often face the challenge of insufficient data.</w:t>
        </w:r>
      </w:ins>
      <w:ins w:id="140" w:author="璐璐子" w:date="2023-06-17T20:04:00Z">
        <w:r>
          <w:rPr>
            <w:rFonts w:hint="eastAsia" w:ascii="Calibri" w:hAnsi="Calibri" w:cs="Calibri"/>
            <w:sz w:val="22"/>
            <w:lang w:val="en-US" w:eastAsia="zh-CN"/>
          </w:rPr>
          <w:t xml:space="preserve"> </w:t>
        </w:r>
      </w:ins>
      <w:r>
        <w:rPr>
          <w:rFonts w:ascii="Calibri" w:hAnsi="Calibri" w:cs="Calibri"/>
          <w:sz w:val="22"/>
          <w:lang w:eastAsia="zh-CN"/>
        </w:rPr>
        <w:t>In this study, the number</w:t>
      </w:r>
      <w:commentRangeStart w:id="15"/>
      <w:r>
        <w:rPr>
          <w:rFonts w:ascii="Calibri" w:hAnsi="Calibri" w:cs="Calibri"/>
          <w:sz w:val="22"/>
          <w:lang w:eastAsia="zh-CN"/>
        </w:rPr>
        <w:t xml:space="preserve"> of training samples is only tens of thousands</w:t>
      </w:r>
      <w:commentRangeEnd w:id="15"/>
      <w:r>
        <w:commentReference w:id="15"/>
      </w:r>
      <w:r>
        <w:rPr>
          <w:rFonts w:ascii="Calibri" w:hAnsi="Calibri" w:cs="Calibri"/>
          <w:sz w:val="22"/>
          <w:lang w:eastAsia="zh-CN"/>
        </w:rPr>
        <w:t>, so we use a non-parametric method called kernel density estimation to model the wind power.</w:t>
      </w:r>
    </w:p>
    <w:p>
      <w:pPr>
        <w:pStyle w:val="6"/>
        <w:ind w:firstLine="0"/>
        <w:jc w:val="center"/>
        <w:rPr>
          <w:rFonts w:ascii="Calibri" w:hAnsi="Calibri" w:cs="Calibri"/>
          <w:sz w:val="22"/>
          <w:lang w:eastAsia="zh-CN"/>
        </w:rPr>
      </w:pPr>
      <w:ins w:id="141" w:author="璐璐子" w:date="2023-06-19T19:59:26Z">
        <w:r>
          <w:rPr>
            <w:rFonts w:ascii="宋体" w:hAnsi="宋体" w:eastAsia="宋体" w:cs="宋体"/>
            <w:sz w:val="24"/>
            <w:szCs w:val="24"/>
          </w:rPr>
          <w:drawing>
            <wp:inline distT="0" distB="0" distL="114300" distR="114300">
              <wp:extent cx="3088640" cy="3060065"/>
              <wp:effectExtent l="0" t="0" r="16510"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3088640" cy="3060065"/>
                      </a:xfrm>
                      <a:prstGeom prst="rect">
                        <a:avLst/>
                      </a:prstGeom>
                      <a:noFill/>
                      <a:ln w="9525">
                        <a:noFill/>
                      </a:ln>
                    </pic:spPr>
                  </pic:pic>
                </a:graphicData>
              </a:graphic>
            </wp:inline>
          </w:drawing>
        </w:r>
      </w:ins>
      <w:del w:id="143" w:author="璐璐子" w:date="2023-06-19T19:59:24Z">
        <w:r>
          <w:rPr>
            <w:rFonts w:ascii="Calibri" w:hAnsi="Calibri" w:cs="Calibri"/>
            <w:sz w:val="22"/>
            <w:lang w:eastAsia="zh-CN"/>
          </w:rPr>
          <w:drawing>
            <wp:inline distT="0" distB="0" distL="0" distR="0">
              <wp:extent cx="3181350" cy="31222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203306" cy="3144019"/>
                      </a:xfrm>
                      <a:prstGeom prst="rect">
                        <a:avLst/>
                      </a:prstGeom>
                    </pic:spPr>
                  </pic:pic>
                </a:graphicData>
              </a:graphic>
            </wp:inline>
          </w:drawing>
        </w:r>
      </w:del>
    </w:p>
    <w:p>
      <w:pPr>
        <w:pStyle w:val="6"/>
        <w:ind w:firstLine="0"/>
        <w:rPr>
          <w:rFonts w:ascii="Calibri" w:hAnsi="Calibri" w:cs="Calibri"/>
          <w:sz w:val="22"/>
          <w:lang w:eastAsia="zh-CN"/>
        </w:rPr>
      </w:pPr>
    </w:p>
    <w:p>
      <w:pPr>
        <w:pStyle w:val="6"/>
        <w:ind w:firstLine="0"/>
        <w:jc w:val="center"/>
        <w:rPr>
          <w:rFonts w:ascii="Calibri" w:hAnsi="Calibri" w:cs="Calibri"/>
          <w:sz w:val="22"/>
          <w:lang w:eastAsia="zh-CN"/>
        </w:rPr>
      </w:pPr>
      <w:commentRangeStart w:id="16"/>
      <w:r>
        <w:rPr>
          <w:rStyle w:val="44"/>
          <w:rFonts w:ascii="Calibri" w:hAnsi="Calibri" w:cs="Calibri"/>
          <w:b/>
          <w:bCs/>
          <w:i w:val="0"/>
          <w:iCs w:val="0"/>
          <w:color w:val="auto"/>
          <w:sz w:val="22"/>
        </w:rPr>
        <w:t>Fig. 2.</w:t>
      </w:r>
      <w:r>
        <w:rPr>
          <w:rStyle w:val="44"/>
          <w:rFonts w:ascii="Calibri" w:hAnsi="Calibri" w:cs="Calibri"/>
          <w:i w:val="0"/>
          <w:iCs w:val="0"/>
          <w:color w:val="auto"/>
          <w:sz w:val="22"/>
        </w:rPr>
        <w:t xml:space="preserve"> Wind power curve.</w:t>
      </w:r>
      <w:commentRangeEnd w:id="16"/>
      <w:r>
        <w:commentReference w:id="16"/>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Kernel density estimation (KDE), which is also known as Parzen's window [36], is used to estimate unknown density function. It can learn the shape of the density from the data automatically. Let (X</w:t>
      </w:r>
      <w:r>
        <w:rPr>
          <w:rFonts w:ascii="Calibri" w:hAnsi="Calibri" w:cs="Calibri"/>
          <w:sz w:val="22"/>
          <w:vertAlign w:val="subscript"/>
          <w:lang w:eastAsia="zh-CN"/>
        </w:rPr>
        <w:t>1</w:t>
      </w:r>
      <w:r>
        <w:rPr>
          <w:rFonts w:ascii="Calibri" w:hAnsi="Calibri" w:cs="Calibri"/>
          <w:sz w:val="22"/>
          <w:lang w:eastAsia="zh-CN"/>
        </w:rPr>
        <w:t>, X</w:t>
      </w:r>
      <w:r>
        <w:rPr>
          <w:rFonts w:ascii="Calibri" w:hAnsi="Calibri" w:cs="Calibri"/>
          <w:sz w:val="22"/>
          <w:vertAlign w:val="subscript"/>
          <w:lang w:eastAsia="zh-CN"/>
        </w:rPr>
        <w:t>2</w:t>
      </w:r>
      <w:r>
        <w:rPr>
          <w:rFonts w:ascii="Calibri" w:hAnsi="Calibri" w:cs="Calibri"/>
          <w:sz w:val="22"/>
          <w:lang w:eastAsia="zh-CN"/>
        </w:rPr>
        <w:t>, … , X</w:t>
      </w:r>
      <w:r>
        <w:rPr>
          <w:rFonts w:ascii="Calibri" w:hAnsi="Calibri" w:cs="Calibri"/>
          <w:sz w:val="22"/>
          <w:vertAlign w:val="subscript"/>
          <w:lang w:eastAsia="zh-CN"/>
        </w:rPr>
        <w:t>n</w:t>
      </w:r>
      <w:r>
        <w:rPr>
          <w:rFonts w:ascii="Calibri" w:hAnsi="Calibri" w:cs="Calibri"/>
          <w:sz w:val="22"/>
          <w:lang w:eastAsia="zh-CN"/>
        </w:rPr>
        <w:t>) be independent, identically distributed random samples from an unknown distribution P with density function f, the kernel density estimation can be expressed as:</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r>
          <m:rPr/>
          <w:rPr>
            <w:rFonts w:ascii="Cambria Math" w:hAnsi="Cambria Math" w:cs="Calibri"/>
            <w:sz w:val="22"/>
            <w:lang w:eastAsia="zh-CN"/>
          </w:rPr>
          <m:t>f</m:t>
        </m:r>
        <m:d>
          <m:dPr>
            <m:ctrlPr>
              <w:rPr>
                <w:rFonts w:ascii="Cambria Math" w:hAnsi="Cambria Math" w:cs="Calibri"/>
                <w:i/>
                <w:sz w:val="22"/>
                <w:lang w:eastAsia="zh-CN"/>
              </w:rPr>
            </m:ctrlPr>
          </m:dPr>
          <m:e>
            <m:r>
              <m:rPr/>
              <w:rPr>
                <w:rFonts w:ascii="Cambria Math" w:hAnsi="Cambria Math" w:cs="Calibri"/>
                <w:sz w:val="22"/>
                <w:lang w:eastAsia="zh-CN"/>
              </w:rPr>
              <m:t>x</m:t>
            </m:r>
            <m:ctrlPr>
              <w:rPr>
                <w:rFonts w:ascii="Cambria Math" w:hAnsi="Cambria Math" w:cs="Calibri"/>
                <w:i/>
                <w:sz w:val="22"/>
                <w:lang w:eastAsia="zh-CN"/>
              </w:rPr>
            </m:ctrlPr>
          </m:e>
        </m:d>
        <m:r>
          <m:rPr/>
          <w:rPr>
            <w:rFonts w:ascii="Cambria Math" w:hAnsi="Cambria Math" w:cs="Calibri"/>
            <w:sz w:val="22"/>
            <w:lang w:eastAsia="zh-CN"/>
          </w:rPr>
          <m:t>=</m:t>
        </m:r>
        <m:f>
          <m:fPr>
            <m:ctrlPr>
              <w:rPr>
                <w:rFonts w:ascii="Cambria Math" w:hAnsi="Cambria Math" w:cs="Calibri"/>
                <w:i/>
                <w:sz w:val="22"/>
                <w:lang w:eastAsia="zh-CN"/>
              </w:rPr>
            </m:ctrlPr>
          </m:fPr>
          <m:num>
            <m:r>
              <m:rPr/>
              <w:rPr>
                <w:rFonts w:ascii="Cambria Math" w:hAnsi="Cambria Math" w:cs="Calibri"/>
                <w:sz w:val="22"/>
                <w:lang w:eastAsia="zh-CN"/>
              </w:rPr>
              <m:t>1</m:t>
            </m:r>
            <m:ctrlPr>
              <w:rPr>
                <w:rFonts w:ascii="Cambria Math" w:hAnsi="Cambria Math" w:cs="Calibri"/>
                <w:i/>
                <w:sz w:val="22"/>
                <w:lang w:eastAsia="zh-CN"/>
              </w:rPr>
            </m:ctrlPr>
          </m:num>
          <m:den>
            <m:r>
              <m:rPr/>
              <w:rPr>
                <w:rFonts w:ascii="Cambria Math" w:hAnsi="Cambria Math" w:cs="Calibri"/>
                <w:sz w:val="22"/>
                <w:lang w:eastAsia="zh-CN"/>
              </w:rPr>
              <m:t>nℎ</m:t>
            </m:r>
            <m:ctrlPr>
              <w:rPr>
                <w:rFonts w:ascii="Cambria Math" w:hAnsi="Cambria Math" w:cs="Calibri"/>
                <w:i/>
                <w:sz w:val="22"/>
                <w:lang w:eastAsia="zh-CN"/>
              </w:rPr>
            </m:ctrlPr>
          </m:den>
        </m:f>
        <m:nary>
          <m:naryPr>
            <m:chr m:val="∑"/>
            <m:limLoc m:val="undOvr"/>
            <m:ctrlPr>
              <w:rPr>
                <w:rFonts w:ascii="Cambria Math" w:hAnsi="Cambria Math" w:cs="Calibri"/>
                <w:i/>
                <w:sz w:val="22"/>
                <w:lang w:eastAsia="zh-CN"/>
              </w:rPr>
            </m:ctrlPr>
          </m:naryPr>
          <m:sub>
            <m:r>
              <m:rPr/>
              <w:rPr>
                <w:rFonts w:ascii="Cambria Math" w:hAnsi="Cambria Math" w:cs="Calibri"/>
                <w:sz w:val="22"/>
                <w:lang w:eastAsia="zh-CN"/>
              </w:rPr>
              <m:t>i=1</m:t>
            </m:r>
            <m:ctrlPr>
              <w:rPr>
                <w:rFonts w:ascii="Cambria Math" w:hAnsi="Cambria Math" w:cs="Calibri"/>
                <w:i/>
                <w:sz w:val="22"/>
                <w:lang w:eastAsia="zh-CN"/>
              </w:rPr>
            </m:ctrlPr>
          </m:sub>
          <m:sup>
            <m:r>
              <m:rPr/>
              <w:rPr>
                <w:rFonts w:ascii="Cambria Math" w:hAnsi="Cambria Math" w:cs="Calibri"/>
                <w:sz w:val="22"/>
                <w:lang w:eastAsia="zh-CN"/>
              </w:rPr>
              <m:t>n</m:t>
            </m:r>
            <m:ctrlPr>
              <w:rPr>
                <w:rFonts w:ascii="Cambria Math" w:hAnsi="Cambria Math" w:cs="Calibri"/>
                <w:i/>
                <w:sz w:val="22"/>
                <w:lang w:eastAsia="zh-CN"/>
              </w:rPr>
            </m:ctrlPr>
          </m:sup>
          <m:e>
            <m:r>
              <m:rPr/>
              <w:rPr>
                <w:rFonts w:ascii="Cambria Math" w:hAnsi="Cambria Math" w:cs="Calibri"/>
                <w:sz w:val="22"/>
                <w:lang w:eastAsia="zh-CN"/>
              </w:rPr>
              <m:t>K(</m:t>
            </m:r>
            <m:f>
              <m:fPr>
                <m:ctrlPr>
                  <w:rPr>
                    <w:rFonts w:ascii="Cambria Math" w:hAnsi="Cambria Math" w:cs="Calibri"/>
                    <w:i/>
                    <w:sz w:val="22"/>
                    <w:lang w:eastAsia="zh-CN"/>
                  </w:rPr>
                </m:ctrlPr>
              </m:fPr>
              <m:num>
                <m:r>
                  <m:rPr/>
                  <w:rPr>
                    <w:rFonts w:ascii="Cambria Math" w:hAnsi="Cambria Math" w:cs="Calibri"/>
                    <w:sz w:val="22"/>
                    <w:lang w:eastAsia="zh-CN"/>
                  </w:rPr>
                  <m:t xml:space="preserve"> x−</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i</m:t>
                    </m:r>
                    <m:ctrlPr>
                      <w:rPr>
                        <w:rFonts w:ascii="Cambria Math" w:hAnsi="Cambria Math" w:cs="Calibri"/>
                        <w:i/>
                        <w:sz w:val="22"/>
                        <w:lang w:eastAsia="zh-CN"/>
                      </w:rPr>
                    </m:ctrlPr>
                  </m:sub>
                </m:sSub>
                <m:r>
                  <m:rPr/>
                  <w:rPr>
                    <w:rFonts w:ascii="Cambria Math" w:hAnsi="Cambria Math" w:cs="Calibri"/>
                    <w:sz w:val="22"/>
                    <w:lang w:eastAsia="zh-CN"/>
                  </w:rPr>
                  <m:t xml:space="preserve"> </m:t>
                </m:r>
                <m:ctrlPr>
                  <w:rPr>
                    <w:rFonts w:ascii="Cambria Math" w:hAnsi="Cambria Math" w:cs="Calibri"/>
                    <w:i/>
                    <w:sz w:val="22"/>
                    <w:lang w:eastAsia="zh-CN"/>
                  </w:rPr>
                </m:ctrlPr>
              </m:num>
              <m:den>
                <m:r>
                  <m:rPr/>
                  <w:rPr>
                    <w:rFonts w:ascii="Cambria Math" w:hAnsi="Cambria Math" w:cs="Calibri"/>
                    <w:sz w:val="22"/>
                    <w:lang w:eastAsia="zh-CN"/>
                  </w:rPr>
                  <m:t>ℎ</m:t>
                </m:r>
                <m:ctrlPr>
                  <w:rPr>
                    <w:rFonts w:ascii="Cambria Math" w:hAnsi="Cambria Math" w:cs="Calibri"/>
                    <w:i/>
                    <w:sz w:val="22"/>
                    <w:lang w:eastAsia="zh-CN"/>
                  </w:rPr>
                </m:ctrlPr>
              </m:den>
            </m:f>
            <m:r>
              <m:rPr/>
              <w:rPr>
                <w:rFonts w:ascii="Cambria Math" w:hAnsi="Cambria Math" w:cs="Calibri"/>
                <w:sz w:val="22"/>
                <w:lang w:eastAsia="zh-CN"/>
              </w:rPr>
              <m:t>)</m:t>
            </m:r>
            <m:ctrlPr>
              <w:rPr>
                <w:rFonts w:ascii="Cambria Math" w:hAnsi="Cambria Math" w:cs="Calibri"/>
                <w:i/>
                <w:sz w:val="22"/>
                <w:lang w:eastAsia="zh-CN"/>
              </w:rPr>
            </m:ctrlPr>
          </m:e>
        </m:nary>
      </m:oMath>
      <w:r>
        <w:rPr>
          <w:rFonts w:hint="eastAsia" w:ascii="Calibri" w:hAnsi="Calibri" w:cs="Calibri"/>
          <w:sz w:val="22"/>
          <w:lang w:eastAsia="zh-CN"/>
        </w:rPr>
        <w:t xml:space="preserve"> </w:t>
      </w:r>
      <w:r>
        <w:rPr>
          <w:rFonts w:ascii="Calibri" w:hAnsi="Calibri" w:cs="Calibri"/>
          <w:sz w:val="22"/>
          <w:lang w:eastAsia="zh-CN"/>
        </w:rPr>
        <w:t xml:space="preserve">                       (6)</w:t>
      </w:r>
    </w:p>
    <w:p>
      <w:pPr>
        <w:pStyle w:val="6"/>
        <w:ind w:firstLine="0"/>
        <w:rPr>
          <w:rFonts w:ascii="Calibri" w:hAnsi="Calibri" w:cs="Calibri"/>
          <w:sz w:val="22"/>
          <w:lang w:eastAsia="zh-CN"/>
        </w:rPr>
      </w:pPr>
    </w:p>
    <w:p>
      <w:pPr>
        <w:pStyle w:val="6"/>
        <w:ind w:firstLine="0"/>
        <w:rPr>
          <w:rFonts w:ascii="Calibri" w:hAnsi="Calibri" w:cs="Calibri"/>
          <w:sz w:val="22"/>
          <w:lang w:eastAsia="zh-CN"/>
        </w:rPr>
      </w:pPr>
      <w:r>
        <w:rPr>
          <w:rFonts w:ascii="Calibri" w:hAnsi="Calibri" w:cs="Calibri"/>
          <w:sz w:val="22"/>
          <w:lang w:eastAsia="zh-CN"/>
        </w:rPr>
        <w:t xml:space="preserve">where </w:t>
      </w:r>
      <w:r>
        <w:rPr>
          <w:rFonts w:ascii="Calibri" w:hAnsi="Calibri" w:cs="Calibri"/>
          <w:i/>
          <w:iCs/>
          <w:sz w:val="22"/>
          <w:lang w:eastAsia="zh-CN"/>
        </w:rPr>
        <w:t>n</w:t>
      </w:r>
      <w:r>
        <w:rPr>
          <w:rFonts w:ascii="Calibri" w:hAnsi="Calibri" w:cs="Calibri"/>
          <w:sz w:val="22"/>
          <w:lang w:eastAsia="zh-CN"/>
        </w:rPr>
        <w:t xml:space="preserve"> represents the number of samples, </w:t>
      </w:r>
      <w:r>
        <w:rPr>
          <w:rFonts w:ascii="Calibri" w:hAnsi="Calibri" w:cs="Calibri"/>
          <w:i/>
          <w:iCs/>
          <w:sz w:val="22"/>
          <w:lang w:eastAsia="zh-CN"/>
        </w:rPr>
        <w:t>h</w:t>
      </w:r>
      <w:r>
        <w:rPr>
          <w:rFonts w:ascii="Calibri" w:hAnsi="Calibri" w:cs="Calibri"/>
          <w:sz w:val="22"/>
          <w:lang w:eastAsia="zh-CN"/>
        </w:rPr>
        <w:t xml:space="preserve"> is called bandwidth, and </w:t>
      </w:r>
      <w:r>
        <w:rPr>
          <w:rFonts w:hint="eastAsia" w:ascii="Calibri" w:hAnsi="Calibri" w:cs="Calibri"/>
          <w:i/>
          <w:iCs/>
          <w:sz w:val="22"/>
          <w:lang w:eastAsia="zh-CN"/>
        </w:rPr>
        <w:t>K</w:t>
      </w:r>
      <w:r>
        <w:rPr>
          <w:rFonts w:ascii="Calibri" w:hAnsi="Calibri" w:cs="Calibri"/>
          <w:sz w:val="22"/>
          <w:lang w:eastAsia="zh-CN"/>
        </w:rPr>
        <w:t xml:space="preserve"> is the kernel function. The Gaussian kernel function is usually adopted, and its formula is:</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r>
          <m:rPr/>
          <w:rPr>
            <w:rFonts w:ascii="Cambria Math" w:hAnsi="Cambria Math" w:cs="Calibri"/>
            <w:sz w:val="22"/>
            <w:lang w:eastAsia="zh-CN"/>
          </w:rPr>
          <m:t>K</m:t>
        </m:r>
        <m:d>
          <m:dPr>
            <m:ctrlPr>
              <w:rPr>
                <w:rFonts w:ascii="Cambria Math" w:hAnsi="Cambria Math" w:cs="Calibri"/>
                <w:i/>
                <w:sz w:val="22"/>
                <w:lang w:eastAsia="zh-CN"/>
              </w:rPr>
            </m:ctrlPr>
          </m:dPr>
          <m:e>
            <m:f>
              <m:fPr>
                <m:ctrlPr>
                  <w:rPr>
                    <w:rFonts w:ascii="Cambria Math" w:hAnsi="Cambria Math" w:cs="Calibri"/>
                    <w:i/>
                    <w:sz w:val="22"/>
                    <w:lang w:eastAsia="zh-CN"/>
                  </w:rPr>
                </m:ctrlPr>
              </m:fPr>
              <m:num>
                <m:r>
                  <m:rPr/>
                  <w:rPr>
                    <w:rFonts w:ascii="Cambria Math" w:hAnsi="Cambria Math" w:cs="Calibri"/>
                    <w:sz w:val="22"/>
                    <w:lang w:eastAsia="zh-CN"/>
                  </w:rPr>
                  <m:t xml:space="preserve"> x−</m:t>
                </m:r>
                <m:sSub>
                  <m:sSubPr>
                    <m:ctrlPr>
                      <w:rPr>
                        <w:rFonts w:ascii="Cambria Math" w:hAnsi="Cambria Math" w:cs="Calibri"/>
                        <w:i/>
                        <w:sz w:val="22"/>
                        <w:lang w:eastAsia="zh-CN"/>
                      </w:rPr>
                    </m:ctrlPr>
                  </m:sSubPr>
                  <m:e>
                    <m:r>
                      <m:rPr/>
                      <w:rPr>
                        <w:rFonts w:ascii="Cambria Math" w:hAnsi="Cambria Math" w:cs="Calibri"/>
                        <w:sz w:val="22"/>
                        <w:lang w:eastAsia="zh-CN"/>
                      </w:rPr>
                      <m:t>X</m:t>
                    </m:r>
                    <m:ctrlPr>
                      <w:rPr>
                        <w:rFonts w:ascii="Cambria Math" w:hAnsi="Cambria Math" w:cs="Calibri"/>
                        <w:i/>
                        <w:sz w:val="22"/>
                        <w:lang w:eastAsia="zh-CN"/>
                      </w:rPr>
                    </m:ctrlPr>
                  </m:e>
                  <m:sub>
                    <m:r>
                      <m:rPr/>
                      <w:rPr>
                        <w:rFonts w:ascii="Cambria Math" w:hAnsi="Cambria Math" w:cs="Calibri"/>
                        <w:sz w:val="22"/>
                        <w:lang w:eastAsia="zh-CN"/>
                      </w:rPr>
                      <m:t>i</m:t>
                    </m:r>
                    <m:ctrlPr>
                      <w:rPr>
                        <w:rFonts w:ascii="Cambria Math" w:hAnsi="Cambria Math" w:cs="Calibri"/>
                        <w:i/>
                        <w:sz w:val="22"/>
                        <w:lang w:eastAsia="zh-CN"/>
                      </w:rPr>
                    </m:ctrlPr>
                  </m:sub>
                </m:sSub>
                <m:r>
                  <m:rPr/>
                  <w:rPr>
                    <w:rFonts w:ascii="Cambria Math" w:hAnsi="Cambria Math" w:cs="Calibri"/>
                    <w:sz w:val="22"/>
                    <w:lang w:eastAsia="zh-CN"/>
                  </w:rPr>
                  <m:t xml:space="preserve"> </m:t>
                </m:r>
                <m:ctrlPr>
                  <w:rPr>
                    <w:rFonts w:ascii="Cambria Math" w:hAnsi="Cambria Math" w:cs="Calibri"/>
                    <w:i/>
                    <w:sz w:val="22"/>
                    <w:lang w:eastAsia="zh-CN"/>
                  </w:rPr>
                </m:ctrlPr>
              </m:num>
              <m:den>
                <m:r>
                  <m:rPr/>
                  <w:rPr>
                    <w:rFonts w:ascii="Cambria Math" w:hAnsi="Cambria Math" w:cs="Calibri"/>
                    <w:sz w:val="22"/>
                    <w:lang w:eastAsia="zh-CN"/>
                  </w:rPr>
                  <m:t>ℎ</m:t>
                </m:r>
                <m:ctrlPr>
                  <w:rPr>
                    <w:rFonts w:ascii="Cambria Math" w:hAnsi="Cambria Math" w:cs="Calibri"/>
                    <w:i/>
                    <w:sz w:val="22"/>
                    <w:lang w:eastAsia="zh-CN"/>
                  </w:rPr>
                </m:ctrlPr>
              </m:den>
            </m:f>
            <m:ctrlPr>
              <w:rPr>
                <w:rFonts w:ascii="Cambria Math" w:hAnsi="Cambria Math" w:cs="Calibri"/>
                <w:i/>
                <w:sz w:val="22"/>
                <w:lang w:eastAsia="zh-CN"/>
              </w:rPr>
            </m:ctrlPr>
          </m:e>
        </m:d>
        <m:r>
          <m:rPr/>
          <w:rPr>
            <w:rFonts w:ascii="Cambria Math" w:hAnsi="Cambria Math" w:cs="Calibri"/>
            <w:sz w:val="22"/>
            <w:lang w:eastAsia="zh-CN"/>
          </w:rPr>
          <m:t>=(</m:t>
        </m:r>
        <m:f>
          <m:fPr>
            <m:ctrlPr>
              <w:rPr>
                <w:rFonts w:ascii="Cambria Math" w:hAnsi="Cambria Math" w:cs="Calibri"/>
                <w:i/>
                <w:sz w:val="22"/>
                <w:lang w:eastAsia="zh-CN"/>
              </w:rPr>
            </m:ctrlPr>
          </m:fPr>
          <m:num>
            <m:r>
              <m:rPr/>
              <w:rPr>
                <w:rFonts w:ascii="Cambria Math" w:hAnsi="Cambria Math" w:cs="Calibri"/>
                <w:sz w:val="22"/>
                <w:lang w:eastAsia="zh-CN"/>
              </w:rPr>
              <m:t>1</m:t>
            </m:r>
            <m:ctrlPr>
              <w:rPr>
                <w:rFonts w:ascii="Cambria Math" w:hAnsi="Cambria Math" w:cs="Calibri"/>
                <w:i/>
                <w:sz w:val="22"/>
                <w:lang w:eastAsia="zh-CN"/>
              </w:rPr>
            </m:ctrlPr>
          </m:num>
          <m:den>
            <m:rad>
              <m:radPr>
                <m:degHide m:val="1"/>
                <m:ctrlPr>
                  <w:rPr>
                    <w:rFonts w:ascii="Cambria Math" w:hAnsi="Cambria Math" w:cs="Calibri"/>
                    <w:i/>
                    <w:sz w:val="22"/>
                    <w:lang w:eastAsia="zh-CN"/>
                  </w:rPr>
                </m:ctrlPr>
              </m:radPr>
              <m:deg>
                <m:ctrlPr>
                  <w:rPr>
                    <w:rFonts w:ascii="Cambria Math" w:hAnsi="Cambria Math" w:cs="Calibri"/>
                    <w:i/>
                    <w:sz w:val="22"/>
                    <w:lang w:eastAsia="zh-CN"/>
                  </w:rPr>
                </m:ctrlPr>
              </m:deg>
              <m:e>
                <m:r>
                  <m:rPr/>
                  <w:rPr>
                    <w:rFonts w:ascii="Cambria Math" w:hAnsi="Cambria Math" w:cs="Calibri"/>
                    <w:sz w:val="22"/>
                    <w:lang w:eastAsia="zh-CN"/>
                  </w:rPr>
                  <m:t>2π</m:t>
                </m:r>
                <m:ctrlPr>
                  <w:rPr>
                    <w:rFonts w:ascii="Cambria Math" w:hAnsi="Cambria Math" w:cs="Calibri"/>
                    <w:i/>
                    <w:sz w:val="22"/>
                    <w:lang w:eastAsia="zh-CN"/>
                  </w:rPr>
                </m:ctrlPr>
              </m:e>
            </m:rad>
            <m:ctrlPr>
              <w:rPr>
                <w:rFonts w:ascii="Cambria Math" w:hAnsi="Cambria Math" w:cs="Calibri"/>
                <w:i/>
                <w:sz w:val="22"/>
                <w:lang w:eastAsia="zh-CN"/>
              </w:rPr>
            </m:ctrlPr>
          </m:den>
        </m:f>
        <m:r>
          <m:rPr/>
          <w:rPr>
            <w:rFonts w:ascii="Cambria Math" w:hAnsi="Cambria Math" w:cs="Calibri"/>
            <w:sz w:val="22"/>
            <w:lang w:eastAsia="zh-CN"/>
          </w:rPr>
          <m:t>)</m:t>
        </m:r>
        <m:sSup>
          <m:sSupPr>
            <m:ctrlPr>
              <w:rPr>
                <w:rFonts w:ascii="Cambria Math" w:hAnsi="Cambria Math" w:cs="Calibri"/>
                <w:i/>
                <w:sz w:val="22"/>
                <w:lang w:eastAsia="zh-CN"/>
              </w:rPr>
            </m:ctrlPr>
          </m:sSupPr>
          <m:e>
            <m:r>
              <m:rPr/>
              <w:rPr>
                <w:rFonts w:ascii="Cambria Math" w:hAnsi="Cambria Math" w:cs="Calibri"/>
                <w:sz w:val="22"/>
              </w:rPr>
              <m:t>e</m:t>
            </m:r>
            <m:ctrlPr>
              <w:rPr>
                <w:rFonts w:ascii="Cambria Math" w:hAnsi="Cambria Math" w:cs="Calibri"/>
                <w:i/>
                <w:sz w:val="22"/>
                <w:lang w:eastAsia="zh-CN"/>
              </w:rPr>
            </m:ctrlPr>
          </m:e>
          <m:sup>
            <m:r>
              <m:rPr/>
              <w:rPr>
                <w:rFonts w:ascii="Cambria Math" w:hAnsi="Cambria Math" w:cs="Calibri"/>
                <w:sz w:val="22"/>
              </w:rPr>
              <m:t>−</m:t>
            </m:r>
            <m:f>
              <m:fPr>
                <m:ctrlPr>
                  <w:rPr>
                    <w:rFonts w:ascii="Cambria Math" w:hAnsi="Cambria Math" w:cs="Calibri"/>
                    <w:i/>
                    <w:sz w:val="22"/>
                  </w:rPr>
                </m:ctrlPr>
              </m:fPr>
              <m:num>
                <m:sSup>
                  <m:sSupPr>
                    <m:ctrlPr>
                      <w:rPr>
                        <w:rFonts w:ascii="Cambria Math" w:hAnsi="Cambria Math" w:cs="Calibri"/>
                        <w:i/>
                        <w:sz w:val="22"/>
                      </w:rPr>
                    </m:ctrlPr>
                  </m:sSupPr>
                  <m:e>
                    <m:r>
                      <m:rPr/>
                      <w:rPr>
                        <w:rFonts w:ascii="Cambria Math" w:hAnsi="Cambria Math" w:cs="Calibri"/>
                        <w:sz w:val="22"/>
                      </w:rPr>
                      <m:t>(x−</m:t>
                    </m:r>
                    <m:sSub>
                      <m:sSubPr>
                        <m:ctrlPr>
                          <w:rPr>
                            <w:rFonts w:ascii="Cambria Math" w:hAnsi="Cambria Math" w:cs="Calibri"/>
                            <w:i/>
                            <w:sz w:val="22"/>
                          </w:rPr>
                        </m:ctrlPr>
                      </m:sSubPr>
                      <m:e>
                        <m:r>
                          <m:rPr/>
                          <w:rPr>
                            <w:rFonts w:ascii="Cambria Math" w:hAnsi="Cambria Math" w:cs="Calibri"/>
                            <w:sz w:val="22"/>
                          </w:rPr>
                          <m:t>X</m:t>
                        </m:r>
                        <m:ctrlPr>
                          <w:rPr>
                            <w:rFonts w:ascii="Cambria Math" w:hAnsi="Cambria Math" w:cs="Calibri"/>
                            <w:i/>
                            <w:sz w:val="22"/>
                          </w:rPr>
                        </m:ctrlPr>
                      </m:e>
                      <m:sub>
                        <m:r>
                          <m:rPr/>
                          <w:rPr>
                            <w:rFonts w:ascii="Cambria Math" w:hAnsi="Cambria Math" w:cs="Calibri"/>
                            <w:sz w:val="22"/>
                          </w:rPr>
                          <m:t>i</m:t>
                        </m:r>
                        <m:ctrlPr>
                          <w:rPr>
                            <w:rFonts w:ascii="Cambria Math" w:hAnsi="Cambria Math" w:cs="Calibri"/>
                            <w:i/>
                            <w:sz w:val="22"/>
                          </w:rPr>
                        </m:ctrlPr>
                      </m:sub>
                    </m:sSub>
                    <m:r>
                      <m:rPr/>
                      <w:rPr>
                        <w:rFonts w:ascii="Cambria Math" w:hAnsi="Cambria Math" w:cs="Calibri"/>
                        <w:sz w:val="22"/>
                      </w:rPr>
                      <m:t>)</m:t>
                    </m:r>
                    <m:ctrlPr>
                      <w:rPr>
                        <w:rFonts w:ascii="Cambria Math" w:hAnsi="Cambria Math" w:cs="Calibri"/>
                        <w:i/>
                        <w:sz w:val="22"/>
                      </w:rPr>
                    </m:ctrlPr>
                  </m:e>
                  <m:sup>
                    <m:r>
                      <m:rPr/>
                      <w:rPr>
                        <w:rFonts w:ascii="Cambria Math" w:hAnsi="Cambria Math" w:cs="Calibri"/>
                        <w:sz w:val="22"/>
                      </w:rPr>
                      <m:t>2</m:t>
                    </m:r>
                    <m:ctrlPr>
                      <w:rPr>
                        <w:rFonts w:ascii="Cambria Math" w:hAnsi="Cambria Math" w:cs="Calibri"/>
                        <w:i/>
                        <w:sz w:val="22"/>
                      </w:rPr>
                    </m:ctrlPr>
                  </m:sup>
                </m:sSup>
                <m:ctrlPr>
                  <w:rPr>
                    <w:rFonts w:ascii="Cambria Math" w:hAnsi="Cambria Math" w:cs="Calibri"/>
                    <w:i/>
                    <w:sz w:val="22"/>
                  </w:rPr>
                </m:ctrlPr>
              </m:num>
              <m:den>
                <m:r>
                  <m:rPr/>
                  <w:rPr>
                    <w:rFonts w:ascii="Cambria Math" w:hAnsi="Cambria Math" w:cs="Calibri"/>
                    <w:sz w:val="22"/>
                  </w:rPr>
                  <m:t>2</m:t>
                </m:r>
                <m:sSup>
                  <m:sSupPr>
                    <m:ctrlPr>
                      <w:rPr>
                        <w:rFonts w:ascii="Cambria Math" w:hAnsi="Cambria Math" w:cs="Calibri"/>
                        <w:i/>
                        <w:sz w:val="22"/>
                      </w:rPr>
                    </m:ctrlPr>
                  </m:sSupPr>
                  <m:e>
                    <m:r>
                      <m:rPr/>
                      <w:rPr>
                        <w:rFonts w:ascii="Cambria Math" w:hAnsi="Cambria Math" w:cs="Calibri"/>
                        <w:sz w:val="22"/>
                      </w:rPr>
                      <m:t>ℎ</m:t>
                    </m:r>
                    <m:ctrlPr>
                      <w:rPr>
                        <w:rFonts w:ascii="Cambria Math" w:hAnsi="Cambria Math" w:cs="Calibri"/>
                        <w:i/>
                        <w:sz w:val="22"/>
                      </w:rPr>
                    </m:ctrlPr>
                  </m:e>
                  <m:sup>
                    <m:r>
                      <m:rPr/>
                      <w:rPr>
                        <w:rFonts w:ascii="Cambria Math" w:hAnsi="Cambria Math" w:cs="Calibri"/>
                        <w:sz w:val="22"/>
                      </w:rPr>
                      <m:t>2</m:t>
                    </m:r>
                    <m:ctrlPr>
                      <w:rPr>
                        <w:rFonts w:ascii="Cambria Math" w:hAnsi="Cambria Math" w:cs="Calibri"/>
                        <w:i/>
                        <w:sz w:val="22"/>
                      </w:rPr>
                    </m:ctrlPr>
                  </m:sup>
                </m:sSup>
                <m:ctrlPr>
                  <w:rPr>
                    <w:rFonts w:ascii="Cambria Math" w:hAnsi="Cambria Math" w:cs="Calibri"/>
                    <w:i/>
                    <w:sz w:val="22"/>
                  </w:rPr>
                </m:ctrlPr>
              </m:den>
            </m:f>
            <m:ctrlPr>
              <w:rPr>
                <w:rFonts w:ascii="Cambria Math" w:hAnsi="Cambria Math" w:cs="Calibri"/>
                <w:i/>
                <w:sz w:val="22"/>
                <w:lang w:eastAsia="zh-CN"/>
              </w:rPr>
            </m:ctrlPr>
          </m:sup>
        </m:sSup>
      </m:oMath>
      <w:r>
        <w:rPr>
          <w:rFonts w:hint="eastAsia" w:ascii="Calibri" w:hAnsi="Calibri" w:cs="Calibri"/>
          <w:sz w:val="22"/>
          <w:lang w:eastAsia="zh-CN"/>
        </w:rPr>
        <w:t xml:space="preserve"> </w:t>
      </w:r>
      <w:r>
        <w:rPr>
          <w:rFonts w:ascii="Calibri" w:hAnsi="Calibri" w:cs="Calibri"/>
          <w:sz w:val="22"/>
          <w:lang w:eastAsia="zh-CN"/>
        </w:rPr>
        <w:t xml:space="preserve">                     (7)</w:t>
      </w:r>
    </w:p>
    <w:p>
      <w:pPr>
        <w:pStyle w:val="6"/>
        <w:ind w:firstLine="0"/>
        <w:rPr>
          <w:rFonts w:ascii="Calibri" w:hAnsi="Calibri" w:cs="Calibri"/>
          <w:sz w:val="22"/>
          <w:lang w:eastAsia="zh-CN"/>
        </w:rPr>
      </w:pPr>
    </w:p>
    <w:p>
      <w:pPr>
        <w:pStyle w:val="6"/>
        <w:ind w:firstLine="440"/>
        <w:rPr>
          <w:rFonts w:ascii="Calibri" w:hAnsi="Calibri" w:cs="Calibri"/>
          <w:sz w:val="22"/>
          <w:lang w:eastAsia="zh-CN"/>
        </w:rPr>
      </w:pPr>
      <w:r>
        <w:rPr>
          <w:rFonts w:ascii="Calibri" w:hAnsi="Calibri" w:cs="Calibri"/>
          <w:sz w:val="22"/>
          <w:lang w:eastAsia="zh-CN"/>
        </w:rPr>
        <w:t>Research shows that the selection of kernel function has little influence on the effect of kernel density estimation. On the other side, the selection of bandwidth has a great impact on the estimation results [37, 38]. The bandwidth is also called the smoothing coefficient. If the bandwidth is small, there will be many fluctuations in the density estimation function, and if the bandwidth is too large, a lot of details will be missing. The kernel density estimation can reflect the real distribution only if the appropriate bandwidth is selected.</w:t>
      </w:r>
      <w:r>
        <w:t xml:space="preserve"> </w:t>
      </w:r>
      <w:r>
        <w:rPr>
          <w:rFonts w:ascii="Calibri" w:hAnsi="Calibri" w:cs="Calibri"/>
          <w:sz w:val="22"/>
          <w:lang w:eastAsia="zh-CN"/>
        </w:rPr>
        <w:t xml:space="preserve">There are many methods to determine bandwidth, including urle fo thumb </w:t>
      </w:r>
      <w:r>
        <w:rPr>
          <w:rFonts w:hint="eastAsia" w:ascii="Calibri" w:hAnsi="Calibri" w:cs="Calibri"/>
          <w:sz w:val="22"/>
          <w:lang w:eastAsia="zh-CN"/>
        </w:rPr>
        <w:t>[</w:t>
      </w:r>
      <w:r>
        <w:rPr>
          <w:rFonts w:ascii="Calibri" w:hAnsi="Calibri" w:cs="Calibri"/>
          <w:sz w:val="22"/>
          <w:lang w:eastAsia="zh-CN"/>
        </w:rPr>
        <w:t>39</w:t>
      </w:r>
      <w:r>
        <w:rPr>
          <w:rFonts w:hint="eastAsia" w:ascii="Calibri" w:hAnsi="Calibri" w:cs="Calibri"/>
          <w:sz w:val="22"/>
          <w:lang w:eastAsia="zh-CN"/>
        </w:rPr>
        <w:t>]</w:t>
      </w:r>
      <w:r>
        <w:rPr>
          <w:rFonts w:ascii="Calibri" w:hAnsi="Calibri" w:cs="Calibri"/>
          <w:sz w:val="22"/>
          <w:lang w:eastAsia="zh-CN"/>
        </w:rPr>
        <w:t xml:space="preserve">, least square cross validation </w:t>
      </w:r>
      <w:r>
        <w:rPr>
          <w:rFonts w:hint="eastAsia" w:ascii="Calibri" w:hAnsi="Calibri" w:cs="Calibri"/>
          <w:sz w:val="22"/>
          <w:lang w:eastAsia="zh-CN"/>
        </w:rPr>
        <w:t>[</w:t>
      </w:r>
      <w:r>
        <w:rPr>
          <w:rFonts w:ascii="Calibri" w:hAnsi="Calibri" w:cs="Calibri"/>
          <w:sz w:val="22"/>
          <w:lang w:eastAsia="zh-CN"/>
        </w:rPr>
        <w:t>40</w:t>
      </w:r>
      <w:r>
        <w:rPr>
          <w:rFonts w:hint="eastAsia" w:ascii="Calibri" w:hAnsi="Calibri" w:cs="Calibri"/>
          <w:sz w:val="22"/>
          <w:lang w:eastAsia="zh-CN"/>
        </w:rPr>
        <w:t>]</w:t>
      </w:r>
      <w:r>
        <w:rPr>
          <w:rFonts w:ascii="Calibri" w:hAnsi="Calibri" w:cs="Calibri"/>
          <w:sz w:val="22"/>
          <w:lang w:eastAsia="zh-CN"/>
        </w:rPr>
        <w:t xml:space="preserve">, </w:t>
      </w:r>
      <w:r>
        <w:rPr>
          <w:rFonts w:hint="eastAsia" w:ascii="Calibri" w:hAnsi="Calibri" w:cs="Calibri"/>
          <w:sz w:val="22"/>
          <w:lang w:eastAsia="zh-CN"/>
        </w:rPr>
        <w:t>biased cross-validation</w:t>
      </w:r>
      <w:r>
        <w:rPr>
          <w:rFonts w:ascii="Calibri" w:hAnsi="Calibri" w:cs="Calibri"/>
          <w:sz w:val="22"/>
          <w:lang w:eastAsia="zh-CN"/>
        </w:rPr>
        <w:t xml:space="preserve"> </w:t>
      </w:r>
      <w:r>
        <w:rPr>
          <w:rFonts w:hint="eastAsia" w:ascii="Calibri" w:hAnsi="Calibri" w:cs="Calibri"/>
          <w:sz w:val="22"/>
          <w:lang w:eastAsia="zh-CN"/>
        </w:rPr>
        <w:t>[</w:t>
      </w:r>
      <w:r>
        <w:rPr>
          <w:rFonts w:ascii="Calibri" w:hAnsi="Calibri" w:cs="Calibri"/>
          <w:sz w:val="22"/>
          <w:lang w:eastAsia="zh-CN"/>
        </w:rPr>
        <w:t>41</w:t>
      </w:r>
      <w:r>
        <w:rPr>
          <w:rFonts w:hint="eastAsia" w:ascii="Calibri" w:hAnsi="Calibri" w:cs="Calibri"/>
          <w:sz w:val="22"/>
          <w:lang w:eastAsia="zh-CN"/>
        </w:rPr>
        <w:t>],</w:t>
      </w:r>
      <w:r>
        <w:rPr>
          <w:rFonts w:ascii="Calibri" w:hAnsi="Calibri" w:cs="Calibri"/>
          <w:sz w:val="22"/>
          <w:lang w:eastAsia="zh-CN"/>
        </w:rPr>
        <w:t xml:space="preserve"> </w:t>
      </w:r>
      <w:r>
        <w:rPr>
          <w:rFonts w:hint="eastAsia" w:ascii="Calibri" w:hAnsi="Calibri" w:cs="Calibri"/>
          <w:sz w:val="22"/>
          <w:lang w:eastAsia="zh-CN"/>
        </w:rPr>
        <w:t>plug-in method</w:t>
      </w:r>
      <w:r>
        <w:rPr>
          <w:rFonts w:ascii="Calibri" w:hAnsi="Calibri" w:cs="Calibri"/>
          <w:sz w:val="22"/>
          <w:lang w:eastAsia="zh-CN"/>
        </w:rPr>
        <w:t xml:space="preserve"> </w:t>
      </w:r>
      <w:r>
        <w:rPr>
          <w:rFonts w:hint="eastAsia" w:ascii="Calibri" w:hAnsi="Calibri" w:cs="Calibri"/>
          <w:sz w:val="22"/>
          <w:lang w:eastAsia="zh-CN"/>
        </w:rPr>
        <w:t>[</w:t>
      </w:r>
      <w:r>
        <w:rPr>
          <w:rFonts w:ascii="Calibri" w:hAnsi="Calibri" w:cs="Calibri"/>
          <w:sz w:val="22"/>
          <w:lang w:eastAsia="zh-CN"/>
        </w:rPr>
        <w:t>42</w:t>
      </w:r>
      <w:r>
        <w:rPr>
          <w:rFonts w:hint="eastAsia" w:ascii="Calibri" w:hAnsi="Calibri" w:cs="Calibri"/>
          <w:sz w:val="22"/>
          <w:lang w:eastAsia="zh-CN"/>
        </w:rPr>
        <w:t>]</w:t>
      </w:r>
      <w:r>
        <w:rPr>
          <w:rFonts w:ascii="Calibri" w:hAnsi="Calibri" w:cs="Calibri"/>
          <w:sz w:val="22"/>
          <w:lang w:eastAsia="zh-CN"/>
        </w:rPr>
        <w:t xml:space="preserve">, etc. In this study, a method similar to Scott's rule of thumb [38] is used to select bandwidth, and the bandwidth </w:t>
      </w:r>
      <w:r>
        <w:rPr>
          <w:rFonts w:ascii="Calibri" w:hAnsi="Calibri" w:cs="Calibri"/>
          <w:i/>
          <w:iCs/>
          <w:sz w:val="22"/>
          <w:lang w:eastAsia="zh-CN"/>
        </w:rPr>
        <w:t>h</w:t>
      </w:r>
      <w:r>
        <w:rPr>
          <w:rFonts w:ascii="Calibri" w:hAnsi="Calibri" w:cs="Calibri"/>
          <w:sz w:val="22"/>
          <w:lang w:eastAsia="zh-CN"/>
        </w:rPr>
        <w:t xml:space="preserve"> is calculated as follows:</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r>
          <m:rPr/>
          <w:rPr>
            <w:rFonts w:ascii="Cambria Math" w:hAnsi="Cambria Math" w:cs="Calibri"/>
            <w:sz w:val="22"/>
            <w:lang w:eastAsia="zh-CN"/>
          </w:rPr>
          <m:t>ℎ=λ</m:t>
        </m:r>
        <m:acc>
          <m:accPr>
            <m:ctrlPr>
              <w:rPr>
                <w:rFonts w:ascii="Cambria Math" w:hAnsi="Cambria Math" w:cs="Calibri"/>
                <w:i/>
                <w:sz w:val="22"/>
                <w:lang w:eastAsia="zh-CN"/>
              </w:rPr>
            </m:ctrlPr>
          </m:accPr>
          <m:e>
            <m:r>
              <m:rPr/>
              <w:rPr>
                <w:rFonts w:ascii="Cambria Math" w:hAnsi="Cambria Math" w:cs="Calibri"/>
                <w:sz w:val="22"/>
                <w:lang w:eastAsia="zh-CN"/>
              </w:rPr>
              <m:t>σ</m:t>
            </m:r>
            <m:ctrlPr>
              <w:rPr>
                <w:rFonts w:ascii="Cambria Math" w:hAnsi="Cambria Math" w:cs="Calibri"/>
                <w:i/>
                <w:sz w:val="22"/>
                <w:lang w:eastAsia="zh-CN"/>
              </w:rPr>
            </m:ctrlPr>
          </m:e>
        </m:acc>
        <m:sSup>
          <m:sSupPr>
            <m:ctrlPr>
              <w:rPr>
                <w:rFonts w:ascii="Cambria Math" w:hAnsi="Cambria Math" w:cs="Calibri"/>
                <w:i/>
                <w:sz w:val="22"/>
                <w:lang w:eastAsia="zh-CN"/>
              </w:rPr>
            </m:ctrlPr>
          </m:sSupPr>
          <m:e>
            <m:r>
              <m:rPr/>
              <w:rPr>
                <w:rFonts w:ascii="Cambria Math" w:hAnsi="Cambria Math" w:cs="Calibri"/>
                <w:sz w:val="22"/>
                <w:lang w:eastAsia="zh-CN"/>
              </w:rPr>
              <m:t>n</m:t>
            </m:r>
            <m:ctrlPr>
              <w:rPr>
                <w:rFonts w:ascii="Cambria Math" w:hAnsi="Cambria Math" w:cs="Calibri"/>
                <w:i/>
                <w:sz w:val="22"/>
                <w:lang w:eastAsia="zh-CN"/>
              </w:rPr>
            </m:ctrlPr>
          </m:e>
          <m:sup>
            <m:r>
              <m:rPr/>
              <w:rPr>
                <w:rFonts w:ascii="Cambria Math" w:hAnsi="Cambria Math" w:cs="Calibri"/>
                <w:sz w:val="22"/>
                <w:lang w:eastAsia="zh-CN"/>
              </w:rPr>
              <m:t>−</m:t>
            </m:r>
            <m:f>
              <m:fPr>
                <m:ctrlPr>
                  <w:rPr>
                    <w:rFonts w:ascii="Cambria Math" w:hAnsi="Cambria Math" w:cs="Calibri"/>
                    <w:i/>
                    <w:sz w:val="22"/>
                    <w:lang w:eastAsia="zh-CN"/>
                  </w:rPr>
                </m:ctrlPr>
              </m:fPr>
              <m:num>
                <m:r>
                  <m:rPr/>
                  <w:rPr>
                    <w:rFonts w:ascii="Cambria Math" w:hAnsi="Cambria Math" w:cs="Calibri"/>
                    <w:sz w:val="22"/>
                    <w:lang w:eastAsia="zh-CN"/>
                  </w:rPr>
                  <m:t>1</m:t>
                </m:r>
                <m:ctrlPr>
                  <w:rPr>
                    <w:rFonts w:ascii="Cambria Math" w:hAnsi="Cambria Math" w:cs="Calibri"/>
                    <w:i/>
                    <w:sz w:val="22"/>
                    <w:lang w:eastAsia="zh-CN"/>
                  </w:rPr>
                </m:ctrlPr>
              </m:num>
              <m:den>
                <m:r>
                  <m:rPr/>
                  <w:rPr>
                    <w:rFonts w:ascii="Cambria Math" w:hAnsi="Cambria Math" w:cs="Calibri"/>
                    <w:sz w:val="22"/>
                    <w:lang w:eastAsia="zh-CN"/>
                  </w:rPr>
                  <m:t>5</m:t>
                </m:r>
                <m:ctrlPr>
                  <w:rPr>
                    <w:rFonts w:ascii="Cambria Math" w:hAnsi="Cambria Math" w:cs="Calibri"/>
                    <w:i/>
                    <w:sz w:val="22"/>
                    <w:lang w:eastAsia="zh-CN"/>
                  </w:rPr>
                </m:ctrlPr>
              </m:den>
            </m:f>
            <m:ctrlPr>
              <w:rPr>
                <w:rFonts w:ascii="Cambria Math" w:hAnsi="Cambria Math" w:cs="Calibri"/>
                <w:i/>
                <w:sz w:val="22"/>
                <w:lang w:eastAsia="zh-CN"/>
              </w:rPr>
            </m:ctrlPr>
          </m:sup>
        </m:sSup>
      </m:oMath>
      <w:r>
        <w:rPr>
          <w:rFonts w:hint="eastAsia" w:ascii="Calibri" w:hAnsi="Calibri" w:cs="Calibri"/>
          <w:sz w:val="22"/>
          <w:lang w:eastAsia="zh-CN"/>
        </w:rPr>
        <w:t xml:space="preserve"> </w:t>
      </w:r>
      <w:r>
        <w:rPr>
          <w:rFonts w:ascii="Calibri" w:hAnsi="Calibri" w:cs="Calibri"/>
          <w:sz w:val="22"/>
          <w:lang w:eastAsia="zh-CN"/>
        </w:rPr>
        <w:t xml:space="preserve">                                  (8)</w:t>
      </w:r>
    </w:p>
    <w:p>
      <w:pPr>
        <w:pStyle w:val="6"/>
        <w:ind w:firstLine="0"/>
        <w:rPr>
          <w:rFonts w:ascii="Calibri" w:hAnsi="Calibri" w:cs="Calibri"/>
          <w:sz w:val="22"/>
          <w:lang w:eastAsia="zh-CN"/>
        </w:rPr>
      </w:pPr>
    </w:p>
    <w:p>
      <w:pPr>
        <w:pStyle w:val="6"/>
        <w:ind w:firstLine="0"/>
        <w:rPr>
          <w:rFonts w:ascii="Calibri" w:hAnsi="Calibri" w:cs="Calibri"/>
          <w:sz w:val="22"/>
          <w:lang w:eastAsia="zh-CN"/>
        </w:rPr>
      </w:pPr>
      <w:r>
        <w:rPr>
          <w:rFonts w:hint="eastAsia" w:ascii="Calibri" w:hAnsi="Calibri" w:cs="Calibri"/>
          <w:sz w:val="22"/>
          <w:lang w:eastAsia="zh-CN"/>
        </w:rPr>
        <w:t>w</w:t>
      </w:r>
      <w:r>
        <w:rPr>
          <w:rFonts w:ascii="Calibri" w:hAnsi="Calibri" w:cs="Calibri"/>
          <w:sz w:val="22"/>
          <w:lang w:eastAsia="zh-CN"/>
        </w:rPr>
        <w:t xml:space="preserve">here </w:t>
      </w:r>
      <m:oMath>
        <m:acc>
          <m:accPr>
            <m:ctrlPr>
              <w:rPr>
                <w:rFonts w:ascii="Cambria Math" w:hAnsi="Cambria Math" w:cs="Calibri"/>
                <w:i/>
                <w:sz w:val="22"/>
                <w:lang w:eastAsia="zh-CN"/>
              </w:rPr>
            </m:ctrlPr>
          </m:accPr>
          <m:e>
            <m:r>
              <m:rPr/>
              <w:rPr>
                <w:rFonts w:ascii="Cambria Math" w:hAnsi="Cambria Math" w:cs="Calibri"/>
                <w:sz w:val="22"/>
                <w:lang w:eastAsia="zh-CN"/>
              </w:rPr>
              <m:t>σ</m:t>
            </m:r>
            <m:ctrlPr>
              <w:rPr>
                <w:rFonts w:ascii="Cambria Math" w:hAnsi="Cambria Math" w:cs="Calibri"/>
                <w:i/>
                <w:sz w:val="22"/>
                <w:lang w:eastAsia="zh-CN"/>
              </w:rPr>
            </m:ctrlPr>
          </m:e>
        </m:acc>
      </m:oMath>
      <w:r>
        <w:rPr>
          <w:rFonts w:ascii="Calibri" w:hAnsi="Calibri" w:cs="Calibri"/>
          <w:sz w:val="22"/>
          <w:lang w:eastAsia="zh-CN"/>
        </w:rPr>
        <w:t xml:space="preserve"> is the unbiased standard deviation of data, and </w:t>
      </w:r>
      <w:r>
        <w:rPr>
          <w:rFonts w:ascii="Calibri" w:hAnsi="Calibri" w:cs="Calibri"/>
          <w:i/>
          <w:iCs/>
          <w:sz w:val="22"/>
          <w:lang w:eastAsia="zh-CN"/>
        </w:rPr>
        <w:t xml:space="preserve">n </w:t>
      </w:r>
      <w:r>
        <w:rPr>
          <w:rFonts w:ascii="Calibri" w:hAnsi="Calibri" w:cs="Calibri"/>
          <w:sz w:val="22"/>
          <w:lang w:eastAsia="zh-CN"/>
        </w:rPr>
        <w:t xml:space="preserve">represents number of bins, and </w:t>
      </w:r>
      <m:oMath>
        <m:r>
          <m:rPr/>
          <w:rPr>
            <w:rFonts w:ascii="Cambria Math" w:hAnsi="Cambria Math" w:cs="Calibri"/>
            <w:sz w:val="22"/>
            <w:lang w:eastAsia="zh-CN"/>
          </w:rPr>
          <m:t>λ</m:t>
        </m:r>
      </m:oMath>
      <w:r>
        <w:rPr>
          <w:rFonts w:hint="eastAsia" w:ascii="Calibri" w:hAnsi="Calibri" w:cs="Calibri"/>
          <w:sz w:val="22"/>
          <w:lang w:eastAsia="zh-CN"/>
        </w:rPr>
        <w:t xml:space="preserve"> </w:t>
      </w:r>
      <w:r>
        <w:rPr>
          <w:rFonts w:ascii="Calibri" w:hAnsi="Calibri" w:cs="Calibri"/>
          <w:sz w:val="22"/>
          <w:lang w:eastAsia="zh-CN"/>
        </w:rPr>
        <w:t xml:space="preserve">is an adjustable parameter. </w:t>
      </w:r>
    </w:p>
    <w:p>
      <w:pPr>
        <w:pStyle w:val="6"/>
        <w:ind w:firstLine="0"/>
        <w:rPr>
          <w:rFonts w:ascii="Calibri" w:hAnsi="Calibri" w:cs="Calibri"/>
          <w:sz w:val="22"/>
          <w:lang w:eastAsia="zh-CN"/>
        </w:rPr>
      </w:pPr>
      <w:r>
        <w:rPr>
          <w:rFonts w:hint="eastAsia" w:ascii="Calibri" w:hAnsi="Calibri" w:cs="Calibri"/>
          <w:sz w:val="22"/>
          <w:lang w:eastAsia="zh-CN"/>
        </w:rPr>
        <w:t xml:space="preserve"> </w:t>
      </w:r>
      <w:r>
        <w:rPr>
          <w:rFonts w:ascii="Calibri" w:hAnsi="Calibri" w:cs="Calibri"/>
          <w:sz w:val="22"/>
          <w:lang w:eastAsia="zh-CN"/>
        </w:rPr>
        <w:t xml:space="preserve">  </w:t>
      </w:r>
      <w:commentRangeStart w:id="17"/>
      <w:r>
        <w:rPr>
          <w:rFonts w:ascii="Calibri" w:hAnsi="Calibri" w:cs="Calibri"/>
          <w:sz w:val="22"/>
          <w:lang w:eastAsia="zh-CN"/>
        </w:rPr>
        <w:t xml:space="preserve"> Every step of bandwidth calculation and kernel density estimation is derivable, so the gradient here is easy to obtain.</w:t>
      </w:r>
      <w:commentRangeEnd w:id="17"/>
      <w:r>
        <w:commentReference w:id="17"/>
      </w:r>
    </w:p>
    <w:p>
      <w:pPr>
        <w:pStyle w:val="6"/>
        <w:numPr>
          <w:ilvl w:val="1"/>
          <w:numId w:val="1"/>
        </w:numPr>
        <w:spacing w:before="120" w:after="120"/>
        <w:ind w:left="425" w:hanging="425"/>
        <w:rPr>
          <w:rStyle w:val="35"/>
          <w:rFonts w:ascii="Calibri" w:hAnsi="Calibri" w:cs="Calibri"/>
          <w:color w:val="auto"/>
          <w:sz w:val="22"/>
        </w:rPr>
      </w:pPr>
      <w:r>
        <w:rPr>
          <w:rStyle w:val="35"/>
          <w:rFonts w:ascii="Calibri" w:hAnsi="Calibri" w:cs="Calibri"/>
          <w:color w:val="auto"/>
          <w:sz w:val="22"/>
        </w:rPr>
        <w:t>JS Loss</w:t>
      </w:r>
    </w:p>
    <w:p>
      <w:pPr>
        <w:pStyle w:val="6"/>
        <w:ind w:firstLine="440" w:firstLineChars="200"/>
        <w:rPr>
          <w:rFonts w:ascii="Calibri" w:hAnsi="Calibri" w:cs="Calibri"/>
          <w:sz w:val="22"/>
          <w:lang w:eastAsia="zh-CN"/>
        </w:rPr>
      </w:pPr>
      <w:r>
        <w:rPr>
          <w:rFonts w:ascii="Calibri" w:hAnsi="Calibri" w:cs="Calibri"/>
          <w:sz w:val="22"/>
          <w:lang w:eastAsia="zh-CN"/>
        </w:rPr>
        <w:t>Since the wind power curve as the optimization target is a distribution, Jensen-Shannon divergence (JSD) [43] is introduced to calculate the distance between the model predicted distribution and the actual distribution. Before talking about JSD, let's first introduce Kullback-Leibler divergence (KLD) [44], which is also a basic component of JSD.</w:t>
      </w:r>
    </w:p>
    <w:p>
      <w:pPr>
        <w:pStyle w:val="6"/>
        <w:ind w:firstLine="440" w:firstLineChars="200"/>
        <w:rPr>
          <w:rFonts w:ascii="Calibri" w:hAnsi="Calibri" w:cs="Calibri"/>
          <w:sz w:val="22"/>
          <w:lang w:eastAsia="zh-CN"/>
        </w:rPr>
      </w:pPr>
      <w:r>
        <w:rPr>
          <w:rFonts w:ascii="Calibri" w:hAnsi="Calibri" w:cs="Calibri"/>
          <w:sz w:val="22"/>
          <w:lang w:eastAsia="zh-CN"/>
        </w:rPr>
        <w:t>KLD is also called information distance or relative entropy, which represents the difference of information entropy of probability distribution. Assuming that P and Q are two probability distributions, KLD can be expressed as:</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r>
          <m:rPr/>
          <w:rPr>
            <w:rFonts w:ascii="Cambria Math" w:hAnsi="Cambria Math" w:cs="Calibri"/>
            <w:sz w:val="22"/>
            <w:lang w:eastAsia="zh-CN"/>
          </w:rPr>
          <m:t>KL(P|</m:t>
        </m:r>
        <m:d>
          <m:dPr>
            <m:begChr m:val="|"/>
            <m:ctrlPr>
              <w:rPr>
                <w:rFonts w:ascii="Cambria Math" w:hAnsi="Cambria Math" w:cs="Calibri"/>
                <w:i/>
                <w:sz w:val="22"/>
                <w:lang w:eastAsia="zh-CN"/>
              </w:rPr>
            </m:ctrlPr>
          </m:dPr>
          <m:e>
            <m:r>
              <m:rPr/>
              <w:rPr>
                <w:rFonts w:ascii="Cambria Math" w:hAnsi="Cambria Math" w:cs="Calibri"/>
                <w:sz w:val="22"/>
                <w:lang w:eastAsia="zh-CN"/>
              </w:rPr>
              <m:t>Q</m:t>
            </m:r>
            <m:ctrlPr>
              <w:rPr>
                <w:rFonts w:ascii="Cambria Math" w:hAnsi="Cambria Math" w:cs="Calibri"/>
                <w:i/>
                <w:sz w:val="22"/>
                <w:lang w:eastAsia="zh-CN"/>
              </w:rPr>
            </m:ctrlPr>
          </m:e>
        </m:d>
        <m:r>
          <m:rPr/>
          <w:rPr>
            <w:rFonts w:ascii="Cambria Math" w:hAnsi="Cambria Math" w:cs="Calibri"/>
            <w:sz w:val="22"/>
            <w:lang w:eastAsia="zh-CN"/>
          </w:rPr>
          <m:t>=</m:t>
        </m:r>
        <m:nary>
          <m:naryPr>
            <m:limLoc m:val="undOvr"/>
            <m:subHide m:val="1"/>
            <m:supHide m:val="1"/>
            <m:ctrlPr>
              <w:rPr>
                <w:rFonts w:ascii="Cambria Math" w:hAnsi="Cambria Math" w:cs="Calibri"/>
                <w:i/>
                <w:sz w:val="22"/>
                <w:lang w:eastAsia="zh-CN"/>
              </w:rPr>
            </m:ctrlPr>
          </m:naryPr>
          <m:sub>
            <m:ctrlPr>
              <w:rPr>
                <w:rFonts w:ascii="Cambria Math" w:hAnsi="Cambria Math" w:cs="Calibri"/>
                <w:i/>
                <w:sz w:val="22"/>
                <w:lang w:eastAsia="zh-CN"/>
              </w:rPr>
            </m:ctrlPr>
          </m:sub>
          <m:sup>
            <m:ctrlPr>
              <w:rPr>
                <w:rFonts w:ascii="Cambria Math" w:hAnsi="Cambria Math" w:cs="Calibri"/>
                <w:i/>
                <w:sz w:val="22"/>
                <w:lang w:eastAsia="zh-CN"/>
              </w:rPr>
            </m:ctrlPr>
          </m:sup>
          <m:e>
            <m:r>
              <m:rPr/>
              <w:rPr>
                <w:rFonts w:ascii="Cambria Math" w:hAnsi="Cambria Math" w:cs="Calibri"/>
                <w:sz w:val="22"/>
                <w:lang w:eastAsia="zh-CN"/>
              </w:rPr>
              <m:t>P</m:t>
            </m:r>
            <m:d>
              <m:dPr>
                <m:ctrlPr>
                  <w:rPr>
                    <w:rFonts w:ascii="Cambria Math" w:hAnsi="Cambria Math" w:cs="Calibri"/>
                    <w:i/>
                    <w:sz w:val="22"/>
                    <w:lang w:eastAsia="zh-CN"/>
                  </w:rPr>
                </m:ctrlPr>
              </m:dPr>
              <m:e>
                <m:r>
                  <m:rPr/>
                  <w:rPr>
                    <w:rFonts w:ascii="Cambria Math" w:hAnsi="Cambria Math" w:cs="Calibri"/>
                    <w:sz w:val="22"/>
                    <w:lang w:eastAsia="zh-CN"/>
                  </w:rPr>
                  <m:t>x</m:t>
                </m:r>
                <m:ctrlPr>
                  <w:rPr>
                    <w:rFonts w:ascii="Cambria Math" w:hAnsi="Cambria Math" w:cs="Calibri"/>
                    <w:i/>
                    <w:sz w:val="22"/>
                    <w:lang w:eastAsia="zh-CN"/>
                  </w:rPr>
                </m:ctrlPr>
              </m:e>
            </m:d>
            <m:r>
              <m:rPr/>
              <w:rPr>
                <w:rFonts w:ascii="Cambria Math" w:hAnsi="Cambria Math" w:cs="Calibri"/>
                <w:sz w:val="22"/>
                <w:lang w:eastAsia="zh-CN"/>
              </w:rPr>
              <m:t>log</m:t>
            </m:r>
            <m:f>
              <m:fPr>
                <m:ctrlPr>
                  <w:rPr>
                    <w:rFonts w:ascii="Cambria Math" w:hAnsi="Cambria Math" w:cs="Calibri"/>
                    <w:i/>
                    <w:sz w:val="22"/>
                    <w:lang w:eastAsia="zh-CN"/>
                  </w:rPr>
                </m:ctrlPr>
              </m:fPr>
              <m:num>
                <m:r>
                  <m:rPr/>
                  <w:rPr>
                    <w:rFonts w:ascii="Cambria Math" w:hAnsi="Cambria Math" w:cs="Calibri"/>
                    <w:sz w:val="22"/>
                    <w:lang w:eastAsia="zh-CN"/>
                  </w:rPr>
                  <m:t>P</m:t>
                </m:r>
                <m:d>
                  <m:dPr>
                    <m:ctrlPr>
                      <w:rPr>
                        <w:rFonts w:ascii="Cambria Math" w:hAnsi="Cambria Math" w:cs="Calibri"/>
                        <w:i/>
                        <w:sz w:val="22"/>
                        <w:lang w:eastAsia="zh-CN"/>
                      </w:rPr>
                    </m:ctrlPr>
                  </m:dPr>
                  <m:e>
                    <m:r>
                      <m:rPr/>
                      <w:rPr>
                        <w:rFonts w:ascii="Cambria Math" w:hAnsi="Cambria Math" w:cs="Calibri"/>
                        <w:sz w:val="22"/>
                        <w:lang w:eastAsia="zh-CN"/>
                      </w:rPr>
                      <m:t>x</m:t>
                    </m:r>
                    <m:ctrlPr>
                      <w:rPr>
                        <w:rFonts w:ascii="Cambria Math" w:hAnsi="Cambria Math" w:cs="Calibri"/>
                        <w:i/>
                        <w:sz w:val="22"/>
                        <w:lang w:eastAsia="zh-CN"/>
                      </w:rPr>
                    </m:ctrlPr>
                  </m:e>
                </m:d>
                <m:ctrlPr>
                  <w:rPr>
                    <w:rFonts w:ascii="Cambria Math" w:hAnsi="Cambria Math" w:cs="Calibri"/>
                    <w:i/>
                    <w:sz w:val="22"/>
                    <w:lang w:eastAsia="zh-CN"/>
                  </w:rPr>
                </m:ctrlPr>
              </m:num>
              <m:den>
                <m:r>
                  <m:rPr/>
                  <w:rPr>
                    <w:rFonts w:ascii="Cambria Math" w:hAnsi="Cambria Math" w:cs="Calibri"/>
                    <w:sz w:val="22"/>
                    <w:lang w:eastAsia="zh-CN"/>
                  </w:rPr>
                  <m:t>Q</m:t>
                </m:r>
                <m:d>
                  <m:dPr>
                    <m:ctrlPr>
                      <w:rPr>
                        <w:rFonts w:ascii="Cambria Math" w:hAnsi="Cambria Math" w:cs="Calibri"/>
                        <w:i/>
                        <w:sz w:val="22"/>
                        <w:lang w:eastAsia="zh-CN"/>
                      </w:rPr>
                    </m:ctrlPr>
                  </m:dPr>
                  <m:e>
                    <m:r>
                      <m:rPr/>
                      <w:rPr>
                        <w:rFonts w:ascii="Cambria Math" w:hAnsi="Cambria Math" w:cs="Calibri"/>
                        <w:sz w:val="22"/>
                        <w:lang w:eastAsia="zh-CN"/>
                      </w:rPr>
                      <m:t>x</m:t>
                    </m:r>
                    <m:ctrlPr>
                      <w:rPr>
                        <w:rFonts w:ascii="Cambria Math" w:hAnsi="Cambria Math" w:cs="Calibri"/>
                        <w:i/>
                        <w:sz w:val="22"/>
                        <w:lang w:eastAsia="zh-CN"/>
                      </w:rPr>
                    </m:ctrlPr>
                  </m:e>
                </m:d>
                <m:ctrlPr>
                  <w:rPr>
                    <w:rFonts w:ascii="Cambria Math" w:hAnsi="Cambria Math" w:cs="Calibri"/>
                    <w:i/>
                    <w:sz w:val="22"/>
                    <w:lang w:eastAsia="zh-CN"/>
                  </w:rPr>
                </m:ctrlPr>
              </m:den>
            </m:f>
            <m:r>
              <m:rPr/>
              <w:rPr>
                <w:rFonts w:ascii="Cambria Math" w:hAnsi="Cambria Math" w:cs="Calibri"/>
                <w:sz w:val="22"/>
                <w:lang w:eastAsia="zh-CN"/>
              </w:rPr>
              <m:t>dx</m:t>
            </m:r>
            <m:ctrlPr>
              <w:rPr>
                <w:rFonts w:ascii="Cambria Math" w:hAnsi="Cambria Math" w:cs="Calibri"/>
                <w:i/>
                <w:sz w:val="22"/>
                <w:lang w:eastAsia="zh-CN"/>
              </w:rPr>
            </m:ctrlPr>
          </m:e>
        </m:nary>
      </m:oMath>
      <w:r>
        <w:rPr>
          <w:rFonts w:hint="eastAsia" w:ascii="Calibri" w:hAnsi="Calibri" w:cs="Calibri"/>
          <w:sz w:val="22"/>
          <w:lang w:eastAsia="zh-CN"/>
        </w:rPr>
        <w:t xml:space="preserve"> </w:t>
      </w:r>
      <w:r>
        <w:rPr>
          <w:rFonts w:ascii="Calibri" w:hAnsi="Calibri" w:cs="Calibri"/>
          <w:sz w:val="22"/>
          <w:lang w:eastAsia="zh-CN"/>
        </w:rPr>
        <w:t xml:space="preserve">                  (9)</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 xml:space="preserve">However, KLD does not satisfy symmetry, that is, </w:t>
      </w:r>
      <w:r>
        <w:rPr>
          <w:rFonts w:ascii="Calibri" w:hAnsi="Calibri" w:cs="Calibri"/>
          <w:i/>
          <w:iCs/>
          <w:sz w:val="22"/>
          <w:lang w:eastAsia="zh-CN"/>
        </w:rPr>
        <w:t>KL(P||Q)</w:t>
      </w:r>
      <w:r>
        <w:rPr>
          <w:rFonts w:ascii="Calibri" w:hAnsi="Calibri" w:cs="Calibri"/>
          <w:sz w:val="22"/>
          <w:lang w:eastAsia="zh-CN"/>
        </w:rPr>
        <w:t xml:space="preserve"> is</w:t>
      </w:r>
      <w:r>
        <w:rPr>
          <w:rFonts w:ascii="Calibri" w:hAnsi="Calibri" w:cs="Calibri"/>
          <w:i/>
          <w:iCs/>
          <w:sz w:val="22"/>
          <w:lang w:eastAsia="zh-CN"/>
        </w:rPr>
        <w:t xml:space="preserve"> </w:t>
      </w:r>
      <w:r>
        <w:rPr>
          <w:rFonts w:ascii="Calibri" w:hAnsi="Calibri" w:cs="Calibri"/>
          <w:sz w:val="22"/>
          <w:lang w:eastAsia="zh-CN"/>
        </w:rPr>
        <w:t xml:space="preserve">not equal to </w:t>
      </w:r>
      <w:r>
        <w:rPr>
          <w:rFonts w:ascii="Calibri" w:hAnsi="Calibri" w:cs="Calibri"/>
          <w:i/>
          <w:iCs/>
          <w:sz w:val="22"/>
          <w:lang w:eastAsia="zh-CN"/>
        </w:rPr>
        <w:t>KL(Q||P)</w:t>
      </w:r>
      <w:r>
        <w:rPr>
          <w:rFonts w:ascii="Calibri" w:hAnsi="Calibri" w:cs="Calibri"/>
          <w:sz w:val="22"/>
          <w:lang w:eastAsia="zh-CN"/>
        </w:rPr>
        <w:t>, so many researchers do not think it is a good metric to measure distribution distance.</w:t>
      </w:r>
    </w:p>
    <w:p>
      <w:pPr>
        <w:pStyle w:val="6"/>
        <w:ind w:firstLine="440" w:firstLineChars="200"/>
        <w:rPr>
          <w:rFonts w:ascii="Calibri" w:hAnsi="Calibri" w:cs="Calibri"/>
          <w:sz w:val="22"/>
          <w:lang w:eastAsia="zh-CN"/>
        </w:rPr>
      </w:pPr>
      <w:r>
        <w:rPr>
          <w:rFonts w:hint="eastAsia" w:ascii="Calibri" w:hAnsi="Calibri" w:cs="Calibri"/>
          <w:sz w:val="22"/>
          <w:lang w:eastAsia="zh-CN"/>
        </w:rPr>
        <w:t>J</w:t>
      </w:r>
      <w:r>
        <w:rPr>
          <w:rFonts w:ascii="Calibri" w:hAnsi="Calibri" w:cs="Calibri"/>
          <w:sz w:val="22"/>
          <w:lang w:eastAsia="zh-CN"/>
        </w:rPr>
        <w:t>SD is based on KSD, and its formula is:</w:t>
      </w:r>
    </w:p>
    <w:p>
      <w:pPr>
        <w:pStyle w:val="6"/>
        <w:ind w:firstLine="0"/>
        <w:rPr>
          <w:rFonts w:ascii="Calibri" w:hAnsi="Calibri" w:cs="Calibri"/>
          <w:sz w:val="22"/>
          <w:lang w:eastAsia="zh-CN"/>
        </w:rPr>
      </w:pPr>
    </w:p>
    <w:p>
      <w:pPr>
        <w:pStyle w:val="6"/>
        <w:ind w:firstLine="0"/>
        <w:rPr>
          <w:rFonts w:ascii="Calibri" w:hAnsi="Calibri" w:cs="Calibri"/>
          <w:sz w:val="22"/>
          <w:lang w:eastAsia="zh-CN"/>
        </w:rPr>
      </w:pPr>
      <m:oMath>
        <m:r>
          <m:rPr/>
          <w:rPr>
            <w:rFonts w:ascii="Cambria Math" w:hAnsi="Cambria Math" w:cs="Calibri"/>
            <w:sz w:val="22"/>
            <w:lang w:eastAsia="zh-CN"/>
          </w:rPr>
          <m:t>JS(P||Q)=</m:t>
        </m:r>
        <m:f>
          <m:fPr>
            <m:ctrlPr>
              <w:rPr>
                <w:rFonts w:ascii="Cambria Math" w:hAnsi="Cambria Math" w:cs="Calibri"/>
                <w:i/>
                <w:sz w:val="22"/>
                <w:lang w:eastAsia="zh-CN"/>
              </w:rPr>
            </m:ctrlPr>
          </m:fPr>
          <m:num>
            <m:r>
              <m:rPr/>
              <w:rPr>
                <w:rFonts w:ascii="Cambria Math" w:hAnsi="Cambria Math" w:cs="Calibri"/>
                <w:sz w:val="22"/>
                <w:lang w:eastAsia="zh-CN"/>
              </w:rPr>
              <m:t>1</m:t>
            </m:r>
            <m:ctrlPr>
              <w:rPr>
                <w:rFonts w:ascii="Cambria Math" w:hAnsi="Cambria Math" w:cs="Calibri"/>
                <w:i/>
                <w:sz w:val="22"/>
                <w:lang w:eastAsia="zh-CN"/>
              </w:rPr>
            </m:ctrlPr>
          </m:num>
          <m:den>
            <m:r>
              <m:rPr/>
              <w:rPr>
                <w:rFonts w:ascii="Cambria Math" w:hAnsi="Cambria Math" w:cs="Calibri"/>
                <w:sz w:val="22"/>
                <w:lang w:eastAsia="zh-CN"/>
              </w:rPr>
              <m:t>2</m:t>
            </m:r>
            <m:ctrlPr>
              <w:rPr>
                <w:rFonts w:ascii="Cambria Math" w:hAnsi="Cambria Math" w:cs="Calibri"/>
                <w:i/>
                <w:sz w:val="22"/>
                <w:lang w:eastAsia="zh-CN"/>
              </w:rPr>
            </m:ctrlPr>
          </m:den>
        </m:f>
        <m:r>
          <m:rPr/>
          <w:rPr>
            <w:rFonts w:ascii="Cambria Math" w:hAnsi="Cambria Math" w:cs="Calibri"/>
            <w:sz w:val="22"/>
            <w:lang w:eastAsia="zh-CN"/>
          </w:rPr>
          <m:t>KL(P||</m:t>
        </m:r>
        <m:f>
          <m:fPr>
            <m:ctrlPr>
              <w:rPr>
                <w:rFonts w:ascii="Cambria Math" w:hAnsi="Cambria Math" w:cs="Calibri"/>
                <w:i/>
                <w:sz w:val="22"/>
                <w:lang w:eastAsia="zh-CN"/>
              </w:rPr>
            </m:ctrlPr>
          </m:fPr>
          <m:num>
            <m:r>
              <m:rPr/>
              <w:rPr>
                <w:rFonts w:ascii="Cambria Math" w:hAnsi="Cambria Math" w:cs="Calibri"/>
                <w:sz w:val="22"/>
                <w:lang w:eastAsia="zh-CN"/>
              </w:rPr>
              <m:t>P+Q</m:t>
            </m:r>
            <m:ctrlPr>
              <w:rPr>
                <w:rFonts w:ascii="Cambria Math" w:hAnsi="Cambria Math" w:cs="Calibri"/>
                <w:i/>
                <w:sz w:val="22"/>
                <w:lang w:eastAsia="zh-CN"/>
              </w:rPr>
            </m:ctrlPr>
          </m:num>
          <m:den>
            <m:r>
              <m:rPr/>
              <w:rPr>
                <w:rFonts w:ascii="Cambria Math" w:hAnsi="Cambria Math" w:cs="Calibri"/>
                <w:sz w:val="22"/>
                <w:lang w:eastAsia="zh-CN"/>
              </w:rPr>
              <m:t>2</m:t>
            </m:r>
            <m:ctrlPr>
              <w:rPr>
                <w:rFonts w:ascii="Cambria Math" w:hAnsi="Cambria Math" w:cs="Calibri"/>
                <w:i/>
                <w:sz w:val="22"/>
                <w:lang w:eastAsia="zh-CN"/>
              </w:rPr>
            </m:ctrlPr>
          </m:den>
        </m:f>
        <m:r>
          <m:rPr/>
          <w:rPr>
            <w:rFonts w:ascii="Cambria Math" w:hAnsi="Cambria Math" w:cs="Calibri"/>
            <w:sz w:val="22"/>
            <w:lang w:eastAsia="zh-CN"/>
          </w:rPr>
          <m:t>)+</m:t>
        </m:r>
        <m:f>
          <m:fPr>
            <m:ctrlPr>
              <w:rPr>
                <w:rFonts w:ascii="Cambria Math" w:hAnsi="Cambria Math" w:cs="Calibri"/>
                <w:i/>
                <w:sz w:val="22"/>
                <w:lang w:eastAsia="zh-CN"/>
              </w:rPr>
            </m:ctrlPr>
          </m:fPr>
          <m:num>
            <m:r>
              <m:rPr/>
              <w:rPr>
                <w:rFonts w:ascii="Cambria Math" w:hAnsi="Cambria Math" w:cs="Calibri"/>
                <w:sz w:val="22"/>
                <w:lang w:eastAsia="zh-CN"/>
              </w:rPr>
              <m:t>1</m:t>
            </m:r>
            <m:ctrlPr>
              <w:rPr>
                <w:rFonts w:ascii="Cambria Math" w:hAnsi="Cambria Math" w:cs="Calibri"/>
                <w:i/>
                <w:sz w:val="22"/>
                <w:lang w:eastAsia="zh-CN"/>
              </w:rPr>
            </m:ctrlPr>
          </m:num>
          <m:den>
            <m:r>
              <m:rPr/>
              <w:rPr>
                <w:rFonts w:ascii="Cambria Math" w:hAnsi="Cambria Math" w:cs="Calibri"/>
                <w:sz w:val="22"/>
                <w:lang w:eastAsia="zh-CN"/>
              </w:rPr>
              <m:t>2</m:t>
            </m:r>
            <m:ctrlPr>
              <w:rPr>
                <w:rFonts w:ascii="Cambria Math" w:hAnsi="Cambria Math" w:cs="Calibri"/>
                <w:i/>
                <w:sz w:val="22"/>
                <w:lang w:eastAsia="zh-CN"/>
              </w:rPr>
            </m:ctrlPr>
          </m:den>
        </m:f>
        <m:r>
          <m:rPr/>
          <w:rPr>
            <w:rFonts w:ascii="Cambria Math" w:hAnsi="Cambria Math" w:cs="Calibri"/>
            <w:sz w:val="22"/>
            <w:lang w:eastAsia="zh-CN"/>
          </w:rPr>
          <m:t>KL(Q||</m:t>
        </m:r>
        <m:f>
          <m:fPr>
            <m:ctrlPr>
              <w:rPr>
                <w:rFonts w:ascii="Cambria Math" w:hAnsi="Cambria Math" w:cs="Calibri"/>
                <w:i/>
                <w:sz w:val="22"/>
                <w:lang w:eastAsia="zh-CN"/>
              </w:rPr>
            </m:ctrlPr>
          </m:fPr>
          <m:num>
            <m:r>
              <m:rPr/>
              <w:rPr>
                <w:rFonts w:ascii="Cambria Math" w:hAnsi="Cambria Math" w:cs="Calibri"/>
                <w:sz w:val="22"/>
                <w:lang w:eastAsia="zh-CN"/>
              </w:rPr>
              <m:t>P+Q</m:t>
            </m:r>
            <m:ctrlPr>
              <w:rPr>
                <w:rFonts w:ascii="Cambria Math" w:hAnsi="Cambria Math" w:cs="Calibri"/>
                <w:i/>
                <w:sz w:val="22"/>
                <w:lang w:eastAsia="zh-CN"/>
              </w:rPr>
            </m:ctrlPr>
          </m:num>
          <m:den>
            <m:r>
              <m:rPr/>
              <w:rPr>
                <w:rFonts w:ascii="Cambria Math" w:hAnsi="Cambria Math" w:cs="Calibri"/>
                <w:sz w:val="22"/>
                <w:lang w:eastAsia="zh-CN"/>
              </w:rPr>
              <m:t>2</m:t>
            </m:r>
            <m:ctrlPr>
              <w:rPr>
                <w:rFonts w:ascii="Cambria Math" w:hAnsi="Cambria Math" w:cs="Calibri"/>
                <w:i/>
                <w:sz w:val="22"/>
                <w:lang w:eastAsia="zh-CN"/>
              </w:rPr>
            </m:ctrlPr>
          </m:den>
        </m:f>
        <m:r>
          <m:rPr/>
          <w:rPr>
            <w:rFonts w:ascii="Cambria Math" w:hAnsi="Cambria Math" w:cs="Calibri"/>
            <w:sz w:val="22"/>
            <w:lang w:eastAsia="zh-CN"/>
          </w:rPr>
          <m:t>)</m:t>
        </m:r>
      </m:oMath>
      <w:r>
        <w:rPr>
          <w:rFonts w:hint="eastAsia" w:ascii="Calibri" w:hAnsi="Calibri" w:cs="Calibri"/>
          <w:sz w:val="22"/>
          <w:lang w:eastAsia="zh-CN"/>
        </w:rPr>
        <w:t xml:space="preserve"> </w:t>
      </w:r>
      <w:r>
        <w:rPr>
          <w:rFonts w:ascii="Calibri" w:hAnsi="Calibri" w:cs="Calibri"/>
          <w:sz w:val="22"/>
          <w:lang w:eastAsia="zh-CN"/>
        </w:rPr>
        <w:t xml:space="preserve">       (10)</w:t>
      </w:r>
    </w:p>
    <w:p>
      <w:pPr>
        <w:pStyle w:val="6"/>
        <w:ind w:firstLine="0"/>
        <w:rPr>
          <w:rFonts w:ascii="Calibri" w:hAnsi="Calibri" w:cs="Calibri"/>
          <w:sz w:val="22"/>
          <w:lang w:eastAsia="zh-CN"/>
        </w:rPr>
      </w:pPr>
    </w:p>
    <w:p>
      <w:pPr>
        <w:pStyle w:val="6"/>
        <w:ind w:firstLine="435"/>
        <w:rPr>
          <w:rFonts w:ascii="Calibri" w:hAnsi="Calibri" w:cs="Calibri"/>
          <w:sz w:val="22"/>
          <w:lang w:eastAsia="zh-CN"/>
        </w:rPr>
      </w:pPr>
      <w:r>
        <w:rPr>
          <w:rFonts w:ascii="Calibri" w:hAnsi="Calibri" w:cs="Calibri"/>
          <w:sz w:val="22"/>
          <w:lang w:eastAsia="zh-CN"/>
        </w:rPr>
        <w:t>JSD is a bounded measurement with a range of [0, 1]. If the two distributions are identical, the JSD is equal to 0. At the same time, JSD has symmetry, so it is a relatively ideal metric. If P and Q of the Eq. (10) are respectively taken as wind power curve generated by the deep-learning model and the actual wind power curve, JS loss will be generated.</w:t>
      </w:r>
    </w:p>
    <w:p>
      <w:pPr>
        <w:pStyle w:val="6"/>
        <w:ind w:firstLine="435"/>
        <w:rPr>
          <w:rFonts w:ascii="Calibri" w:hAnsi="Calibri" w:cs="Calibri"/>
          <w:sz w:val="22"/>
          <w:lang w:eastAsia="zh-CN"/>
        </w:rPr>
      </w:pPr>
      <w:r>
        <w:rPr>
          <w:rFonts w:ascii="Calibri" w:hAnsi="Calibri" w:cs="Calibri"/>
          <w:sz w:val="22"/>
          <w:lang w:eastAsia="zh-CN"/>
        </w:rPr>
        <w:t>However, there is a disadvantage of JS divergence: The calculation process of JSD is originally derivable, but if the two distributions do not overlap at all, JSD will become a fixed value log2 [45]. In this case, the gradient is 0 and the model cannot be updated according to the difference of distributions. In the training process of the deep-learning model, the distribution of the output of the model in the initial state may not overlap with the real distribution at a</w:t>
      </w:r>
      <w:commentRangeStart w:id="18"/>
      <w:r>
        <w:rPr>
          <w:rFonts w:ascii="Calibri" w:hAnsi="Calibri" w:cs="Calibri"/>
          <w:sz w:val="22"/>
          <w:lang w:eastAsia="zh-CN"/>
        </w:rPr>
        <w:t xml:space="preserve">ll, this is problem to be considered in the training process. </w:t>
      </w:r>
      <w:commentRangeEnd w:id="18"/>
      <w:r>
        <w:commentReference w:id="18"/>
      </w:r>
    </w:p>
    <w:p>
      <w:pPr>
        <w:pStyle w:val="6"/>
        <w:numPr>
          <w:ilvl w:val="1"/>
          <w:numId w:val="1"/>
        </w:numPr>
        <w:spacing w:before="120" w:after="120"/>
        <w:ind w:left="425" w:hanging="425"/>
        <w:rPr>
          <w:rStyle w:val="35"/>
          <w:rFonts w:ascii="Calibri" w:hAnsi="Calibri" w:cs="Calibri"/>
          <w:color w:val="auto"/>
          <w:sz w:val="22"/>
        </w:rPr>
      </w:pPr>
      <w:r>
        <w:rPr>
          <w:rStyle w:val="35"/>
          <w:rFonts w:ascii="Calibri" w:hAnsi="Calibri" w:cs="Calibri"/>
          <w:color w:val="auto"/>
          <w:sz w:val="22"/>
          <w:lang w:eastAsia="zh-CN"/>
        </w:rPr>
        <w:t>TgDPF</w:t>
      </w:r>
    </w:p>
    <w:p>
      <w:pPr>
        <w:pStyle w:val="6"/>
        <w:rPr>
          <w:rFonts w:ascii="Calibri" w:hAnsi="Calibri" w:cs="Calibri"/>
          <w:sz w:val="22"/>
          <w:lang w:eastAsia="zh-CN"/>
        </w:rPr>
      </w:pPr>
      <w:r>
        <w:rPr>
          <w:rFonts w:ascii="Calibri" w:hAnsi="Calibri" w:cs="Calibri"/>
          <w:sz w:val="22"/>
          <w:lang w:eastAsia="zh-CN"/>
        </w:rPr>
        <w:t xml:space="preserve">In this study, based on the </w:t>
      </w:r>
      <w:r>
        <w:rPr>
          <w:rStyle w:val="35"/>
          <w:rFonts w:ascii="Calibri" w:hAnsi="Calibri" w:cs="Calibri"/>
          <w:i w:val="0"/>
          <w:iCs w:val="0"/>
          <w:color w:val="auto"/>
          <w:sz w:val="22"/>
          <w:lang w:eastAsia="zh-CN"/>
        </w:rPr>
        <w:t>expressive</w:t>
      </w:r>
      <w:r>
        <w:rPr>
          <w:rFonts w:ascii="Calibri" w:hAnsi="Calibri" w:cs="Calibri"/>
          <w:sz w:val="22"/>
          <w:lang w:eastAsia="zh-CN"/>
        </w:rPr>
        <w:t xml:space="preserve"> time series prediction capability of LSTM and the physical knowledge contained in the wind power curve, we propose theory-guided deep-learning wind power forecasting (TgDPF), which combines the deep-learning model LSTM and wind power curve.</w:t>
      </w:r>
    </w:p>
    <w:p>
      <w:pPr>
        <w:pStyle w:val="6"/>
        <w:ind w:firstLine="440" w:firstLineChars="200"/>
        <w:rPr>
          <w:rFonts w:ascii="Calibri" w:hAnsi="Calibri" w:cs="Calibri"/>
          <w:sz w:val="22"/>
          <w:lang w:eastAsia="zh-CN"/>
        </w:rPr>
      </w:pPr>
      <w:r>
        <w:rPr>
          <w:rFonts w:ascii="Calibri" w:hAnsi="Calibri" w:cs="Calibri"/>
          <w:sz w:val="22"/>
          <w:lang w:eastAsia="zh-CN"/>
        </w:rPr>
        <w:t>The input of the model LSTM used in TgDPF has three dimensions: (1) batch size, which is the number of samples used in each training iteration, and the batch size used during training is 300; (2) time step, which refers to how long the historical data is used for training, and the time step used here is 576 (the training uses 4-days historical data, and the data is sampled at 10 minutes intervals, so the length of the time step is 576); and (3) the feature dimension, which contains a historical wind power feature together with a wind speed and a pitch angle of the wind turbine, for a total of three features. The model LSTM contains 2 LSTM layers, and the dimension of the hidden layer is 20. Two fully connection layers are connected behind the LSTM layer to enhance the expression ability of the model.</w:t>
      </w:r>
    </w:p>
    <w:p>
      <w:pPr>
        <w:pStyle w:val="6"/>
        <w:ind w:firstLine="440" w:firstLineChars="200"/>
        <w:rPr>
          <w:rFonts w:ascii="Calibri" w:hAnsi="Calibri" w:cs="Calibri"/>
          <w:sz w:val="22"/>
          <w:lang w:eastAsia="zh-CN"/>
        </w:rPr>
      </w:pPr>
      <w:r>
        <w:rPr>
          <w:rFonts w:ascii="Calibri" w:hAnsi="Calibri" w:cs="Calibri"/>
          <w:sz w:val="22"/>
          <w:lang w:eastAsia="zh-CN"/>
        </w:rPr>
        <w:t xml:space="preserve">Before training the LSTM model, it is also necessary to obtain the actual wind power curve. As the physical properties of different wind turbines in the experiments are very similar, this study uses the average wind power curve as the actual wind power curve to simplify the calculation. In order to get the average wind power curve, we need to calculate the average wind speed and average power of all wind turbines at the same time step, and then we can get the average wind power curve according to the KDE method mentioned above. </w:t>
      </w:r>
    </w:p>
    <w:p>
      <w:pPr>
        <w:pStyle w:val="6"/>
        <w:ind w:firstLine="440" w:firstLineChars="200"/>
        <w:rPr>
          <w:rFonts w:ascii="Calibri" w:hAnsi="Calibri" w:cs="Calibri"/>
          <w:sz w:val="22"/>
          <w:lang w:eastAsia="zh-CN"/>
        </w:rPr>
      </w:pPr>
      <w:r>
        <w:rPr>
          <w:rFonts w:hint="eastAsia" w:ascii="Calibri" w:hAnsi="Calibri" w:cs="Calibri"/>
          <w:sz w:val="22"/>
          <w:lang w:eastAsia="zh-CN"/>
        </w:rPr>
        <w:t>I</w:t>
      </w:r>
      <w:r>
        <w:rPr>
          <w:rFonts w:ascii="Calibri" w:hAnsi="Calibri" w:cs="Calibri"/>
          <w:sz w:val="22"/>
          <w:lang w:eastAsia="zh-CN"/>
        </w:rPr>
        <w:t>n TgDPF, the loss consists of two parts: the first part is the aforementioned JS loss, and it is obtained from the wind power curve generated by the model and the actual wind power curve, and this part of loss can be called domain knowledge loss; the second part is the MSE loss obtained from the predicted wind power and the actual wind power, and this part of loss can be called deep-learning loss. During training, these two losses are combined linearly to update the weight of the deep-learning model.</w:t>
      </w:r>
    </w:p>
    <w:p>
      <w:pPr>
        <w:pStyle w:val="6"/>
        <w:ind w:firstLine="440" w:firstLineChars="200"/>
        <w:rPr>
          <w:rFonts w:ascii="Calibri" w:hAnsi="Calibri" w:cs="Calibri"/>
          <w:sz w:val="22"/>
          <w:lang w:eastAsia="zh-CN"/>
        </w:rPr>
      </w:pPr>
      <w:r>
        <w:rPr>
          <w:rFonts w:ascii="Calibri" w:hAnsi="Calibri" w:cs="Calibri"/>
          <w:sz w:val="22"/>
          <w:lang w:eastAsia="zh-CN"/>
        </w:rPr>
        <w:t>In the training process of the model LSTM, the distribution of the output of the model in the initial state may not overlap with the real distribution at all, which will cause the JS loss to become a fixed value and its gradient to disappear. Our solution is to set some threshold conditions, including the prediction range of the model, the standard deviation of the prediction value, etc. When the predictions of the model LSTM are within the threshold range, the JS ratio (the weight of JS loss) is set to 1, and the combined loss of MSE loss and JS loss is used to update the model. Otherwise, the JS ratio is set to 0, and the pure MSE loss is used to update the model LSTM. Through testing, it is found that the JS ratio may be set to 0 only in the first few iterations, and then it will always be set to 1, and JS loss can be used to guide the optimization of the model after that.</w:t>
      </w:r>
    </w:p>
    <w:p>
      <w:pPr>
        <w:pStyle w:val="6"/>
        <w:ind w:firstLine="440"/>
        <w:rPr>
          <w:rFonts w:ascii="Calibri" w:hAnsi="Calibri" w:cs="Calibri"/>
          <w:sz w:val="22"/>
          <w:lang w:eastAsia="zh-CN"/>
        </w:rPr>
      </w:pPr>
      <w:commentRangeStart w:id="19"/>
      <w:r>
        <w:rPr>
          <w:rFonts w:ascii="Calibri" w:hAnsi="Calibri" w:cs="Calibri"/>
          <w:sz w:val="22"/>
          <w:lang w:eastAsia="zh-CN"/>
        </w:rPr>
        <w:t>The process of TgDPF is shown in Fig. 3.</w:t>
      </w:r>
      <w:commentRangeEnd w:id="19"/>
      <w:r>
        <w:commentReference w:id="19"/>
      </w:r>
    </w:p>
    <w:p>
      <w:pPr>
        <w:pStyle w:val="6"/>
        <w:ind w:firstLine="0"/>
        <w:rPr>
          <w:rFonts w:ascii="Calibri" w:hAnsi="Calibri" w:cs="Calibri"/>
          <w:sz w:val="22"/>
          <w:lang w:eastAsia="zh-CN"/>
        </w:rPr>
        <w:sectPr>
          <w:type w:val="continuous"/>
          <w:pgSz w:w="12240" w:h="15840"/>
          <w:pgMar w:top="794" w:right="720" w:bottom="794" w:left="720" w:header="720" w:footer="386" w:gutter="0"/>
          <w:cols w:space="425" w:num="2"/>
          <w:docGrid w:linePitch="360" w:charSpace="0"/>
        </w:sectPr>
      </w:pPr>
    </w:p>
    <w:p>
      <w:pPr>
        <w:pStyle w:val="6"/>
        <w:ind w:firstLine="0"/>
        <w:rPr>
          <w:rFonts w:ascii="Calibri" w:hAnsi="Calibri" w:cs="Calibri"/>
          <w:sz w:val="22"/>
          <w:lang w:eastAsia="zh-CN"/>
        </w:rPr>
        <w:sectPr>
          <w:type w:val="continuous"/>
          <w:pgSz w:w="12240" w:h="15840"/>
          <w:pgMar w:top="794" w:right="720" w:bottom="794" w:left="720" w:header="720" w:footer="386" w:gutter="0"/>
          <w:cols w:equalWidth="0" w:num="2">
            <w:col w:w="5187" w:space="425"/>
            <w:col w:w="5187"/>
          </w:cols>
          <w:docGrid w:linePitch="360" w:charSpace="0"/>
        </w:sectPr>
      </w:pPr>
    </w:p>
    <w:p>
      <w:pPr>
        <w:pStyle w:val="6"/>
        <w:ind w:firstLine="0"/>
        <w:jc w:val="center"/>
        <w:rPr>
          <w:rFonts w:ascii="Calibri" w:hAnsi="Calibri" w:cs="Calibri"/>
          <w:sz w:val="22"/>
          <w:lang w:eastAsia="zh-CN"/>
        </w:rPr>
      </w:pPr>
      <w:ins w:id="145" w:author="璐璐子" w:date="2023-06-19T20:44:30Z">
        <w:r>
          <w:rPr>
            <w:rFonts w:ascii="Calibri" w:hAnsi="Calibri" w:cs="Calibri"/>
            <w:sz w:val="22"/>
            <w:lang w:eastAsia="zh-CN"/>
          </w:rPr>
          <w:drawing>
            <wp:inline distT="0" distB="0" distL="114300" distR="114300">
              <wp:extent cx="5556250" cy="3853180"/>
              <wp:effectExtent l="0" t="0" r="6350" b="13970"/>
              <wp:docPr id="9" name="图片 9" descr="TGD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GDPF1"/>
                      <pic:cNvPicPr>
                        <a:picLocks noChangeAspect="1"/>
                      </pic:cNvPicPr>
                    </pic:nvPicPr>
                    <pic:blipFill>
                      <a:blip r:embed="rId11"/>
                      <a:stretch>
                        <a:fillRect/>
                      </a:stretch>
                    </pic:blipFill>
                    <pic:spPr>
                      <a:xfrm>
                        <a:off x="0" y="0"/>
                        <a:ext cx="5556250" cy="3853180"/>
                      </a:xfrm>
                      <a:prstGeom prst="rect">
                        <a:avLst/>
                      </a:prstGeom>
                    </pic:spPr>
                  </pic:pic>
                </a:graphicData>
              </a:graphic>
            </wp:inline>
          </w:drawing>
        </w:r>
      </w:ins>
      <w:del w:id="147" w:author="璐璐子" w:date="2023-06-19T20:40:41Z">
        <w:r>
          <w:rPr>
            <w:rFonts w:ascii="Calibri" w:hAnsi="Calibri" w:cs="Calibri"/>
            <w:sz w:val="22"/>
            <w:lang w:eastAsia="zh-CN"/>
          </w:rPr>
          <w:drawing>
            <wp:inline distT="0" distB="0" distL="0" distR="0">
              <wp:extent cx="5067300" cy="3362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099947" cy="3383897"/>
                      </a:xfrm>
                      <a:prstGeom prst="rect">
                        <a:avLst/>
                      </a:prstGeom>
                    </pic:spPr>
                  </pic:pic>
                </a:graphicData>
              </a:graphic>
            </wp:inline>
          </w:drawing>
        </w:r>
      </w:del>
    </w:p>
    <w:p>
      <w:pPr>
        <w:jc w:val="left"/>
        <w:rPr>
          <w:rStyle w:val="44"/>
          <w:color w:val="auto"/>
          <w:sz w:val="22"/>
        </w:rPr>
      </w:pPr>
    </w:p>
    <w:p>
      <w:pPr>
        <w:jc w:val="center"/>
        <w:rPr>
          <w:rStyle w:val="44"/>
          <w:rFonts w:ascii="Calibri" w:hAnsi="Calibri" w:cs="Calibri"/>
          <w:i w:val="0"/>
          <w:iCs w:val="0"/>
          <w:color w:val="auto"/>
          <w:sz w:val="22"/>
        </w:rPr>
      </w:pPr>
      <w:commentRangeStart w:id="20"/>
      <w:r>
        <w:rPr>
          <w:rStyle w:val="44"/>
          <w:rFonts w:ascii="Calibri" w:hAnsi="Calibri" w:cs="Calibri"/>
          <w:b/>
          <w:bCs/>
          <w:i w:val="0"/>
          <w:iCs w:val="0"/>
          <w:color w:val="auto"/>
          <w:sz w:val="22"/>
        </w:rPr>
        <w:t>Fig. 3.</w:t>
      </w:r>
      <w:r>
        <w:rPr>
          <w:rStyle w:val="44"/>
          <w:rFonts w:ascii="Calibri" w:hAnsi="Calibri" w:cs="Calibri"/>
          <w:i w:val="0"/>
          <w:iCs w:val="0"/>
          <w:color w:val="auto"/>
          <w:sz w:val="22"/>
        </w:rPr>
        <w:t xml:space="preserve"> Flowchart of TgDPF.</w:t>
      </w:r>
      <w:commentRangeEnd w:id="20"/>
      <w:r>
        <w:commentReference w:id="20"/>
      </w:r>
    </w:p>
    <w:p>
      <w:pPr>
        <w:rPr>
          <w:rStyle w:val="40"/>
          <w:rFonts w:ascii="Calibri" w:hAnsi="Calibri" w:cs="Calibri"/>
          <w:i w:val="0"/>
          <w:iCs w:val="0"/>
          <w:color w:val="auto"/>
          <w:sz w:val="18"/>
          <w:szCs w:val="18"/>
          <w:lang w:eastAsia="zh-CN" w:bidi="ar"/>
        </w:rPr>
      </w:pPr>
    </w:p>
    <w:p>
      <w:pPr>
        <w:jc w:val="left"/>
        <w:rPr>
          <w:rStyle w:val="40"/>
          <w:rFonts w:ascii="Calibri" w:hAnsi="Calibri" w:cs="Calibri"/>
          <w:i w:val="0"/>
          <w:iCs w:val="0"/>
          <w:color w:val="auto"/>
          <w:sz w:val="18"/>
          <w:szCs w:val="18"/>
          <w:lang w:eastAsia="zh-CN" w:bidi="ar"/>
        </w:rPr>
        <w:sectPr>
          <w:type w:val="continuous"/>
          <w:pgSz w:w="12240" w:h="15840"/>
          <w:pgMar w:top="794" w:right="720" w:bottom="794" w:left="720" w:header="720" w:footer="386" w:gutter="0"/>
          <w:cols w:space="425" w:num="1"/>
          <w:docGrid w:linePitch="360" w:charSpace="0"/>
        </w:sectPr>
      </w:pPr>
    </w:p>
    <w:p>
      <w:pPr>
        <w:pStyle w:val="6"/>
        <w:ind w:firstLine="0"/>
        <w:rPr>
          <w:rFonts w:ascii="Calibri" w:hAnsi="Calibri" w:cs="Calibri"/>
          <w:sz w:val="22"/>
          <w:lang w:eastAsia="zh-CN"/>
        </w:rPr>
        <w:sectPr>
          <w:type w:val="continuous"/>
          <w:pgSz w:w="12240" w:h="15840"/>
          <w:pgMar w:top="794" w:right="720" w:bottom="794" w:left="720" w:header="720" w:footer="386" w:gutter="0"/>
          <w:cols w:space="720" w:num="1"/>
          <w:docGrid w:linePitch="360" w:charSpace="0"/>
        </w:sectPr>
      </w:pPr>
    </w:p>
    <w:p>
      <w:pPr>
        <w:pStyle w:val="29"/>
        <w:numPr>
          <w:ilvl w:val="0"/>
          <w:numId w:val="1"/>
        </w:numPr>
        <w:ind w:left="426" w:hanging="426"/>
        <w:rPr>
          <w:rFonts w:ascii="Calibri" w:hAnsi="Calibri" w:cs="Calibri"/>
          <w:sz w:val="22"/>
        </w:rPr>
      </w:pPr>
      <w:r>
        <w:rPr>
          <w:rFonts w:ascii="Calibri" w:hAnsi="Calibri" w:cs="Calibri"/>
          <w:sz w:val="22"/>
          <w:lang w:eastAsia="zh-CN"/>
        </w:rPr>
        <w:t>Experiment</w:t>
      </w:r>
    </w:p>
    <w:p>
      <w:pPr>
        <w:pStyle w:val="6"/>
        <w:numPr>
          <w:ilvl w:val="1"/>
          <w:numId w:val="1"/>
        </w:numPr>
        <w:spacing w:before="120" w:after="120"/>
        <w:ind w:left="425" w:hanging="425"/>
        <w:rPr>
          <w:rStyle w:val="35"/>
          <w:rFonts w:ascii="Calibri" w:hAnsi="Calibri" w:cs="Calibri"/>
          <w:color w:val="auto"/>
          <w:sz w:val="22"/>
        </w:rPr>
      </w:pPr>
      <w:r>
        <w:rPr>
          <w:rStyle w:val="35"/>
          <w:rFonts w:ascii="Calibri" w:hAnsi="Calibri" w:cs="Calibri"/>
          <w:color w:val="auto"/>
          <w:sz w:val="22"/>
          <w:lang w:eastAsia="zh-CN"/>
        </w:rPr>
        <w:t>D</w:t>
      </w:r>
      <w:r>
        <w:rPr>
          <w:rStyle w:val="35"/>
          <w:rFonts w:ascii="Calibri" w:hAnsi="Calibri" w:cs="Calibri"/>
          <w:color w:val="auto"/>
          <w:sz w:val="22"/>
        </w:rPr>
        <w:t>ata description and experiment setting</w:t>
      </w:r>
    </w:p>
    <w:p>
      <w:pPr>
        <w:pStyle w:val="6"/>
        <w:ind w:firstLine="440" w:firstLineChars="200"/>
        <w:rPr>
          <w:rFonts w:ascii="Calibri" w:hAnsi="Calibri" w:cs="Calibri"/>
          <w:sz w:val="22"/>
          <w:lang w:eastAsia="zh-CN"/>
        </w:rPr>
      </w:pPr>
      <w:r>
        <w:rPr>
          <w:rFonts w:ascii="Calibri" w:hAnsi="Calibri" w:cs="Calibri"/>
          <w:sz w:val="22"/>
          <w:lang w:eastAsia="zh-CN"/>
        </w:rPr>
        <w:t xml:space="preserve">In this study, we </w:t>
      </w:r>
      <w:r>
        <w:rPr>
          <w:rFonts w:hint="eastAsia" w:ascii="Calibri" w:hAnsi="Calibri" w:cs="Calibri"/>
          <w:sz w:val="22"/>
          <w:lang w:eastAsia="zh-CN"/>
        </w:rPr>
        <w:t>take</w:t>
      </w:r>
      <w:r>
        <w:rPr>
          <w:rFonts w:ascii="Calibri" w:hAnsi="Calibri" w:cs="Calibri"/>
          <w:sz w:val="22"/>
          <w:lang w:eastAsia="zh-CN"/>
        </w:rPr>
        <w:t xml:space="preserve"> the data of wind turbines in Jiangsu Province, China, as a study case. The whole data set consists of data of 25 wind turbines in 2020, which includes three features of pitch angle, wind speed and wind power.</w:t>
      </w:r>
      <w:r>
        <w:rPr>
          <w:rFonts w:hint="eastAsia" w:ascii="Calibri" w:hAnsi="Calibri" w:cs="Calibri"/>
          <w:sz w:val="22"/>
          <w:lang w:eastAsia="zh-CN"/>
        </w:rPr>
        <w:t xml:space="preserve"> </w:t>
      </w:r>
      <w:r>
        <w:rPr>
          <w:rFonts w:ascii="Calibri" w:hAnsi="Calibri" w:cs="Calibri"/>
          <w:sz w:val="22"/>
          <w:lang w:eastAsia="zh-CN"/>
        </w:rPr>
        <w:t>All features are sampled at a frequency of 10 minutes, so each wind turbine contains about 50000 data. Features distributions of these 25 wind turbines are shown in Fig. 4. The figure illustrates that the features distributions of different wind turbines are very similar.</w:t>
      </w:r>
    </w:p>
    <w:p>
      <w:pPr>
        <w:pStyle w:val="6"/>
        <w:ind w:firstLine="440" w:firstLineChars="200"/>
        <w:rPr>
          <w:rFonts w:ascii="Calibri" w:hAnsi="Calibri" w:cs="Calibri"/>
          <w:sz w:val="22"/>
          <w:lang w:eastAsia="zh-CN"/>
        </w:rPr>
      </w:pPr>
      <w:r>
        <w:rPr>
          <w:rFonts w:ascii="Calibri" w:hAnsi="Calibri" w:cs="Calibri"/>
          <w:sz w:val="22"/>
          <w:lang w:eastAsia="zh-CN"/>
        </w:rPr>
        <w:t xml:space="preserve">We use the data from January to October for training, and the data from November and December for testing. The length of input data is four days </w:t>
      </w:r>
      <w:r>
        <w:rPr>
          <w:rFonts w:hint="eastAsia" w:ascii="Calibri" w:hAnsi="Calibri" w:cs="Calibri"/>
          <w:sz w:val="22"/>
          <w:lang w:eastAsia="zh-CN"/>
        </w:rPr>
        <w:t>(</w:t>
      </w:r>
      <w:r>
        <w:rPr>
          <w:rFonts w:ascii="Calibri" w:hAnsi="Calibri" w:cs="Calibri"/>
          <w:sz w:val="22"/>
          <w:lang w:eastAsia="zh-CN"/>
        </w:rPr>
        <w:t>4 d), including the three features of pitch angle, wind speed and wind power of the wind turbine. The wind speed data is the historical wind speed data of three days and the data of the next 24 hours (equivalent to wind speed forecast data). The wind speed forecast data is simulated with real wind speed with noise added. The formula for adding random noise to wind speed is as follows:</w:t>
      </w:r>
    </w:p>
    <w:p>
      <w:pPr>
        <w:rPr>
          <w:rFonts w:ascii="Calibri" w:hAnsi="Calibri" w:cs="Calibri"/>
          <w:sz w:val="22"/>
          <w:lang w:eastAsia="zh-CN"/>
        </w:rPr>
      </w:pPr>
    </w:p>
    <w:p>
      <w:pPr>
        <w:rPr>
          <w:rFonts w:ascii="Calibri" w:hAnsi="Calibri" w:cs="Calibri"/>
          <w:sz w:val="22"/>
          <w:lang w:eastAsia="zh-CN"/>
        </w:rPr>
      </w:pPr>
      <m:oMath>
        <m:sSub>
          <m:sSubPr>
            <m:ctrlPr>
              <w:rPr>
                <w:rFonts w:ascii="Cambria Math" w:hAnsi="Cambria Math" w:cs="Calibri"/>
                <w:i/>
                <w:sz w:val="22"/>
              </w:rPr>
            </m:ctrlPr>
          </m:sSubPr>
          <m:e>
            <m:r>
              <m:rPr/>
              <w:rPr>
                <w:rFonts w:ascii="Cambria Math" w:hAnsi="Cambria Math" w:cs="Calibri"/>
                <w:sz w:val="22"/>
                <w:lang w:eastAsia="zh-CN"/>
              </w:rPr>
              <m:t>S'</m:t>
            </m:r>
            <m:ctrlPr>
              <w:rPr>
                <w:rFonts w:ascii="Cambria Math" w:hAnsi="Cambria Math" w:cs="Calibri"/>
                <w:i/>
                <w:sz w:val="22"/>
              </w:rPr>
            </m:ctrlPr>
          </m:e>
          <m:sub>
            <m:r>
              <m:rPr/>
              <w:rPr>
                <w:rFonts w:ascii="Cambria Math" w:hAnsi="Cambria Math" w:cs="Calibri"/>
                <w:sz w:val="22"/>
                <w:lang w:eastAsia="zh-CN"/>
              </w:rPr>
              <m:t>t+1</m:t>
            </m:r>
            <m:ctrlPr>
              <w:rPr>
                <w:rFonts w:ascii="Cambria Math" w:hAnsi="Cambria Math" w:cs="Calibri"/>
                <w:i/>
                <w:sz w:val="22"/>
              </w:rPr>
            </m:ctrlPr>
          </m:sub>
        </m:sSub>
        <m:r>
          <m:rPr>
            <m:sty m:val="p"/>
          </m:rPr>
          <w:rPr>
            <w:rFonts w:ascii="Cambria Math" w:hAnsi="Cambria Math" w:cs="Calibri"/>
            <w:sz w:val="22"/>
            <w:lang w:eastAsia="zh-CN"/>
          </w:rPr>
          <m:t>=</m:t>
        </m:r>
        <m:sSub>
          <m:sSubPr>
            <m:ctrlPr>
              <w:rPr>
                <w:rFonts w:ascii="Cambria Math" w:hAnsi="Cambria Math" w:cs="Calibri"/>
                <w:i/>
                <w:sz w:val="22"/>
              </w:rPr>
            </m:ctrlPr>
          </m:sSubPr>
          <m:e>
            <m:r>
              <m:rPr/>
              <w:rPr>
                <w:rFonts w:ascii="Cambria Math" w:hAnsi="Cambria Math" w:cs="Calibri"/>
                <w:sz w:val="22"/>
                <w:lang w:eastAsia="zh-CN"/>
              </w:rPr>
              <m:t>S</m:t>
            </m:r>
            <m:ctrlPr>
              <w:rPr>
                <w:rFonts w:ascii="Cambria Math" w:hAnsi="Cambria Math" w:cs="Calibri"/>
                <w:i/>
                <w:sz w:val="22"/>
              </w:rPr>
            </m:ctrlPr>
          </m:e>
          <m:sub>
            <m:r>
              <m:rPr/>
              <w:rPr>
                <w:rFonts w:ascii="Cambria Math" w:hAnsi="Cambria Math" w:cs="Calibri"/>
                <w:sz w:val="22"/>
                <w:lang w:eastAsia="zh-CN"/>
              </w:rPr>
              <m:t>t+1</m:t>
            </m:r>
            <m:ctrlPr>
              <w:rPr>
                <w:rFonts w:ascii="Cambria Math" w:hAnsi="Cambria Math" w:cs="Calibri"/>
                <w:i/>
                <w:sz w:val="22"/>
              </w:rPr>
            </m:ctrlPr>
          </m:sub>
        </m:sSub>
        <m:r>
          <m:rPr>
            <m:sty m:val="p"/>
          </m:rPr>
          <w:rPr>
            <w:rFonts w:ascii="Cambria Math" w:hAnsi="Cambria Math" w:cs="Calibri"/>
            <w:sz w:val="22"/>
            <w:lang w:eastAsia="zh-CN"/>
          </w:rPr>
          <m:t>+</m:t>
        </m:r>
        <m:r>
          <m:rPr/>
          <w:rPr>
            <w:rFonts w:ascii="Cambria Math" w:hAnsi="Cambria Math" w:cs="Calibri"/>
            <w:sz w:val="22"/>
            <w:lang w:eastAsia="zh-CN"/>
          </w:rPr>
          <m:t>Noise</m:t>
        </m:r>
      </m:oMath>
      <w:r>
        <w:rPr>
          <w:rFonts w:ascii="Calibri" w:hAnsi="Calibri" w:cs="Calibri"/>
          <w:sz w:val="22"/>
          <w:lang w:eastAsia="zh-CN"/>
        </w:rPr>
        <w:t xml:space="preserve">                         (11)</w:t>
      </w:r>
    </w:p>
    <w:p>
      <w:pPr>
        <w:pStyle w:val="6"/>
        <w:ind w:firstLine="0"/>
        <w:rPr>
          <w:rFonts w:ascii="Calibri" w:hAnsi="Calibri" w:cs="Calibri"/>
          <w:sz w:val="22"/>
          <w:lang w:eastAsia="zh-CN"/>
        </w:rPr>
      </w:pPr>
    </w:p>
    <w:p>
      <w:pPr>
        <w:pStyle w:val="6"/>
        <w:ind w:firstLine="440" w:firstLineChars="200"/>
        <w:rPr>
          <w:rFonts w:ascii="Calibri" w:hAnsi="Calibri" w:cs="Calibri"/>
          <w:sz w:val="22"/>
          <w:lang w:eastAsia="zh-CN"/>
        </w:rPr>
      </w:pPr>
      <w:r>
        <w:rPr>
          <w:rFonts w:ascii="Calibri" w:hAnsi="Calibri" w:cs="Calibri"/>
          <w:sz w:val="22"/>
          <w:lang w:eastAsia="zh-CN"/>
        </w:rPr>
        <w:t xml:space="preserve">where </w:t>
      </w:r>
      <w:r>
        <w:rPr>
          <w:rFonts w:ascii="Calibri" w:hAnsi="Calibri" w:cs="Calibri"/>
          <w:i/>
          <w:sz w:val="22"/>
          <w:lang w:eastAsia="zh-CN"/>
        </w:rPr>
        <w:t>S’</w:t>
      </w:r>
      <w:r>
        <w:rPr>
          <w:rFonts w:ascii="Calibri" w:hAnsi="Calibri" w:cs="Calibri"/>
          <w:i/>
          <w:sz w:val="22"/>
          <w:vertAlign w:val="subscript"/>
          <w:lang w:eastAsia="zh-CN"/>
        </w:rPr>
        <w:t>t+1</w:t>
      </w:r>
      <w:r>
        <w:rPr>
          <w:rFonts w:ascii="Calibri" w:hAnsi="Calibri" w:cs="Calibri"/>
          <w:sz w:val="22"/>
          <w:lang w:eastAsia="zh-CN"/>
        </w:rPr>
        <w:t xml:space="preserve"> and</w:t>
      </w:r>
      <w:r>
        <w:rPr>
          <w:rFonts w:ascii="Calibri" w:hAnsi="Calibri" w:cs="Calibri"/>
          <w:i/>
          <w:sz w:val="22"/>
          <w:lang w:eastAsia="zh-CN"/>
        </w:rPr>
        <w:t xml:space="preserve"> S</w:t>
      </w:r>
      <w:r>
        <w:rPr>
          <w:rFonts w:ascii="Calibri" w:hAnsi="Calibri" w:cs="Calibri"/>
          <w:i/>
          <w:sz w:val="22"/>
          <w:vertAlign w:val="subscript"/>
          <w:lang w:eastAsia="zh-CN"/>
        </w:rPr>
        <w:t>t+1</w:t>
      </w:r>
      <w:r>
        <w:rPr>
          <w:rFonts w:ascii="Calibri" w:hAnsi="Calibri" w:cs="Calibri"/>
          <w:sz w:val="22"/>
          <w:lang w:eastAsia="zh-CN"/>
        </w:rPr>
        <w:t xml:space="preserve"> represent the noisy wind speed data and standardized real wind speed data at time </w:t>
      </w:r>
      <w:r>
        <w:rPr>
          <w:rFonts w:ascii="Calibri" w:hAnsi="Calibri" w:cs="Calibri"/>
          <w:i/>
          <w:sz w:val="22"/>
          <w:lang w:eastAsia="zh-CN"/>
        </w:rPr>
        <w:t>t+1</w:t>
      </w:r>
      <w:r>
        <w:rPr>
          <w:rFonts w:ascii="Calibri" w:hAnsi="Calibri" w:cs="Calibri"/>
          <w:sz w:val="22"/>
          <w:lang w:eastAsia="zh-CN"/>
        </w:rPr>
        <w:t xml:space="preserve">, respectively; </w:t>
      </w:r>
      <w:r>
        <w:rPr>
          <w:rFonts w:ascii="Calibri" w:hAnsi="Calibri" w:cs="Calibri"/>
          <w:i/>
          <w:sz w:val="22"/>
          <w:lang w:eastAsia="zh-CN"/>
        </w:rPr>
        <w:t>Noise</w:t>
      </w:r>
      <w:r>
        <w:rPr>
          <w:rFonts w:ascii="Calibri" w:hAnsi="Calibri" w:cs="Calibri"/>
          <w:sz w:val="22"/>
          <w:lang w:eastAsia="zh-CN"/>
        </w:rPr>
        <w:t xml:space="preserve"> represents normally distributed noise, two kinds of noise are added. One is </w:t>
      </w:r>
      <w:r>
        <w:rPr>
          <w:rFonts w:ascii="Calibri" w:hAnsi="Calibri" w:cs="Calibri"/>
          <w:i/>
          <w:iCs/>
          <w:sz w:val="22"/>
          <w:lang w:eastAsia="zh-CN"/>
        </w:rPr>
        <w:t xml:space="preserve">N </w:t>
      </w:r>
      <w:r>
        <w:rPr>
          <w:rFonts w:ascii="Calibri" w:hAnsi="Calibri" w:cs="Calibri"/>
          <w:sz w:val="22"/>
          <w:lang w:eastAsia="zh-CN"/>
        </w:rPr>
        <w:t xml:space="preserve">(0, x) (normal distribution with 0 as the mean and x as the standard deviation), which is unbiased noise. It represents the scene where the actual wind speed is the predicted wind speed plus random disturbance; The other is </w:t>
      </w:r>
      <w:r>
        <w:rPr>
          <w:rFonts w:ascii="Calibri" w:hAnsi="Calibri" w:cs="Calibri"/>
          <w:i/>
          <w:iCs/>
          <w:sz w:val="22"/>
          <w:lang w:eastAsia="zh-CN"/>
        </w:rPr>
        <w:t>N</w:t>
      </w:r>
      <w:r>
        <w:rPr>
          <w:rFonts w:ascii="Calibri" w:hAnsi="Calibri" w:cs="Calibri"/>
          <w:sz w:val="22"/>
          <w:lang w:eastAsia="zh-CN"/>
        </w:rPr>
        <w:t xml:space="preserve"> (x, x) (normal distribution with x as the mean and x as the standard deviation), which is biased noise. It represents the scene where the actual wind speed is offset from the predicted wind speed. Fig</w:t>
      </w:r>
      <w:r>
        <w:rPr>
          <w:rFonts w:hint="eastAsia" w:ascii="Calibri" w:hAnsi="Calibri" w:cs="Calibri"/>
          <w:sz w:val="22"/>
          <w:lang w:eastAsia="zh-CN"/>
        </w:rPr>
        <w:t>.</w:t>
      </w:r>
      <w:r>
        <w:rPr>
          <w:rFonts w:ascii="Calibri" w:hAnsi="Calibri" w:cs="Calibri"/>
          <w:sz w:val="22"/>
          <w:lang w:eastAsia="zh-CN"/>
        </w:rPr>
        <w:t xml:space="preserve"> 5 shows the wind speed after adding </w:t>
      </w:r>
      <w:r>
        <w:rPr>
          <w:rFonts w:ascii="Calibri" w:hAnsi="Calibri" w:cs="Calibri"/>
          <w:i/>
          <w:iCs/>
          <w:sz w:val="22"/>
          <w:lang w:eastAsia="zh-CN"/>
        </w:rPr>
        <w:t xml:space="preserve">N </w:t>
      </w:r>
      <w:r>
        <w:rPr>
          <w:rFonts w:ascii="Calibri" w:hAnsi="Calibri" w:cs="Calibri"/>
          <w:sz w:val="22"/>
          <w:lang w:eastAsia="zh-CN"/>
        </w:rPr>
        <w:t xml:space="preserve">(x, x) noise. It can be seen from Fig. 5 that the wind speed data fluctuates greatly after adding high biased noise, </w:t>
      </w:r>
      <w:commentRangeStart w:id="21"/>
      <w:r>
        <w:rPr>
          <w:rFonts w:ascii="Calibri" w:hAnsi="Calibri" w:cs="Calibri"/>
          <w:sz w:val="22"/>
          <w:lang w:eastAsia="zh-CN"/>
        </w:rPr>
        <w:t xml:space="preserve">which is obviously unreasonable. </w:t>
      </w:r>
      <w:commentRangeEnd w:id="21"/>
      <w:r>
        <w:commentReference w:id="21"/>
      </w:r>
      <w:r>
        <w:rPr>
          <w:rFonts w:ascii="Calibri" w:hAnsi="Calibri" w:cs="Calibri"/>
          <w:sz w:val="22"/>
          <w:lang w:eastAsia="zh-CN"/>
        </w:rPr>
        <w:t xml:space="preserve">Unfortunately, due to the instability of wind speed, the forecast wind speed is often quite different from the real wind speed (the forecast wind speed is the real wind speed adding high noise). </w:t>
      </w:r>
    </w:p>
    <w:p>
      <w:pPr>
        <w:pStyle w:val="6"/>
        <w:ind w:firstLine="440" w:firstLineChars="200"/>
        <w:rPr>
          <w:rFonts w:ascii="Calibri" w:hAnsi="Calibri" w:cs="Calibri"/>
          <w:sz w:val="22"/>
          <w:lang w:eastAsia="zh-CN"/>
        </w:rPr>
      </w:pPr>
      <w:r>
        <w:rPr>
          <w:rFonts w:ascii="Calibri" w:hAnsi="Calibri" w:cs="Calibri"/>
          <w:sz w:val="22"/>
          <w:lang w:eastAsia="zh-CN"/>
        </w:rPr>
        <w:t xml:space="preserve">The samples for training and testing in TgDPF are produced using a moving window approach. The initial input window contains the first 4 d of historical wind power data, pitch angle, and wind speed (3 d of historical data and 1 d of forecast data), and the initial output window contains the wind power data for the fifth day. The initial sample is produced in this manner. More samples are generated each time the input window slides forward 1 d, and the output window does the same. </w:t>
      </w:r>
    </w:p>
    <w:p>
      <w:pPr>
        <w:pStyle w:val="6"/>
        <w:ind w:firstLine="440" w:firstLineChars="200"/>
        <w:rPr>
          <w:rFonts w:ascii="Calibri" w:hAnsi="Calibri" w:cs="Calibri"/>
          <w:sz w:val="22"/>
          <w:lang w:eastAsia="zh-CN"/>
        </w:rPr>
        <w:sectPr>
          <w:type w:val="continuous"/>
          <w:pgSz w:w="12240" w:h="15840"/>
          <w:pgMar w:top="794" w:right="720" w:bottom="794" w:left="720" w:header="720" w:footer="386" w:gutter="0"/>
          <w:cols w:space="427" w:num="2"/>
          <w:docGrid w:linePitch="360" w:charSpace="0"/>
        </w:sectPr>
      </w:pPr>
      <w:r>
        <w:rPr>
          <w:rFonts w:ascii="Calibri" w:hAnsi="Calibri" w:cs="Calibri"/>
          <w:sz w:val="22"/>
          <w:lang w:eastAsia="zh-CN"/>
        </w:rPr>
        <w:t xml:space="preserve"> </w:t>
      </w:r>
    </w:p>
    <w:p>
      <w:pPr>
        <w:pStyle w:val="6"/>
        <w:ind w:firstLine="440" w:firstLineChars="200"/>
        <w:jc w:val="center"/>
        <w:rPr>
          <w:rFonts w:ascii="Calibri" w:hAnsi="Calibri" w:cs="Calibri"/>
          <w:sz w:val="22"/>
          <w:lang w:eastAsia="zh-CN"/>
        </w:rPr>
      </w:pPr>
      <w:r>
        <w:rPr>
          <w:rFonts w:hint="eastAsia" w:ascii="Calibri" w:hAnsi="Calibri" w:cs="Calibri"/>
          <w:sz w:val="22"/>
          <w:lang w:eastAsia="zh-CN"/>
        </w:rPr>
        <w:drawing>
          <wp:inline distT="0" distB="0" distL="0" distR="0">
            <wp:extent cx="5181600" cy="38233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194636" cy="3832987"/>
                    </a:xfrm>
                    <a:prstGeom prst="rect">
                      <a:avLst/>
                    </a:prstGeom>
                  </pic:spPr>
                </pic:pic>
              </a:graphicData>
            </a:graphic>
          </wp:inline>
        </w:drawing>
      </w:r>
    </w:p>
    <w:p>
      <w:pPr>
        <w:pStyle w:val="6"/>
        <w:ind w:firstLine="440" w:firstLineChars="200"/>
        <w:jc w:val="center"/>
        <w:rPr>
          <w:rFonts w:ascii="Calibri" w:hAnsi="Calibri" w:cs="Calibri"/>
          <w:sz w:val="22"/>
          <w:lang w:eastAsia="zh-CN"/>
        </w:rPr>
      </w:pPr>
    </w:p>
    <w:p>
      <w:pPr>
        <w:jc w:val="center"/>
        <w:rPr>
          <w:rFonts w:ascii="Calibri" w:hAnsi="Calibri" w:cs="Calibri"/>
          <w:sz w:val="22"/>
        </w:rPr>
      </w:pPr>
      <w:r>
        <w:rPr>
          <w:rStyle w:val="44"/>
          <w:rFonts w:ascii="Calibri" w:hAnsi="Calibri" w:cs="Calibri"/>
          <w:b/>
          <w:bCs/>
          <w:i w:val="0"/>
          <w:iCs w:val="0"/>
          <w:color w:val="auto"/>
          <w:sz w:val="22"/>
        </w:rPr>
        <w:t>Fig. 4.</w:t>
      </w:r>
      <w:r>
        <w:rPr>
          <w:rStyle w:val="44"/>
          <w:rFonts w:ascii="Calibri" w:hAnsi="Calibri" w:cs="Calibri"/>
          <w:i w:val="0"/>
          <w:iCs w:val="0"/>
          <w:color w:val="auto"/>
          <w:sz w:val="22"/>
        </w:rPr>
        <w:t xml:space="preserve"> P</w:t>
      </w:r>
      <w:r>
        <w:rPr>
          <w:rFonts w:ascii="Calibri" w:hAnsi="Calibri" w:cs="Calibri"/>
          <w:sz w:val="22"/>
          <w:lang w:eastAsia="zh-CN"/>
        </w:rPr>
        <w:t>itch angle, wind speed and wind power distribution of wind turbines</w:t>
      </w:r>
      <w:r>
        <w:rPr>
          <w:rStyle w:val="44"/>
          <w:rFonts w:ascii="Calibri" w:hAnsi="Calibri" w:cs="Calibri"/>
          <w:i w:val="0"/>
          <w:iCs w:val="0"/>
          <w:color w:val="auto"/>
          <w:sz w:val="22"/>
        </w:rPr>
        <w:t>.</w:t>
      </w:r>
    </w:p>
    <w:p>
      <w:pPr>
        <w:pStyle w:val="6"/>
        <w:ind w:firstLine="440" w:firstLineChars="200"/>
        <w:jc w:val="center"/>
        <w:rPr>
          <w:rFonts w:ascii="Calibri" w:hAnsi="Calibri" w:cs="Calibri"/>
          <w:sz w:val="22"/>
          <w:lang w:eastAsia="zh-CN"/>
        </w:rPr>
      </w:pPr>
    </w:p>
    <w:p>
      <w:pPr>
        <w:pStyle w:val="6"/>
        <w:ind w:firstLine="440" w:firstLineChars="200"/>
        <w:jc w:val="center"/>
        <w:rPr>
          <w:rFonts w:ascii="Calibri" w:hAnsi="Calibri" w:cs="Calibri"/>
          <w:sz w:val="22"/>
          <w:lang w:eastAsia="zh-CN"/>
        </w:rPr>
      </w:pPr>
      <w:r>
        <w:rPr>
          <w:rFonts w:hint="eastAsia" w:ascii="Calibri" w:hAnsi="Calibri" w:cs="Calibri"/>
          <w:sz w:val="22"/>
          <w:lang w:eastAsia="zh-CN"/>
        </w:rPr>
        <w:drawing>
          <wp:inline distT="0" distB="0" distL="0" distR="0">
            <wp:extent cx="6686550" cy="2361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695310" cy="2365057"/>
                    </a:xfrm>
                    <a:prstGeom prst="rect">
                      <a:avLst/>
                    </a:prstGeom>
                  </pic:spPr>
                </pic:pic>
              </a:graphicData>
            </a:graphic>
          </wp:inline>
        </w:drawing>
      </w:r>
    </w:p>
    <w:p>
      <w:pPr>
        <w:pStyle w:val="6"/>
        <w:ind w:firstLine="440" w:firstLineChars="200"/>
        <w:jc w:val="center"/>
        <w:rPr>
          <w:rFonts w:ascii="Calibri" w:hAnsi="Calibri" w:cs="Calibri"/>
          <w:sz w:val="22"/>
          <w:lang w:eastAsia="zh-CN"/>
        </w:rPr>
      </w:pPr>
    </w:p>
    <w:p>
      <w:pPr>
        <w:jc w:val="center"/>
        <w:rPr>
          <w:rFonts w:ascii="Calibri" w:hAnsi="Calibri" w:cs="Calibri"/>
          <w:sz w:val="22"/>
        </w:rPr>
      </w:pPr>
      <w:bookmarkStart w:id="3" w:name="_Hlk118712796"/>
      <w:r>
        <w:rPr>
          <w:rStyle w:val="44"/>
          <w:rFonts w:ascii="Calibri" w:hAnsi="Calibri" w:cs="Calibri"/>
          <w:b/>
          <w:bCs/>
          <w:i w:val="0"/>
          <w:iCs w:val="0"/>
          <w:color w:val="auto"/>
          <w:sz w:val="22"/>
        </w:rPr>
        <w:t>Fig. 5.</w:t>
      </w:r>
      <w:r>
        <w:rPr>
          <w:rStyle w:val="44"/>
          <w:rFonts w:ascii="Calibri" w:hAnsi="Calibri" w:cs="Calibri"/>
          <w:i w:val="0"/>
          <w:iCs w:val="0"/>
          <w:color w:val="auto"/>
          <w:sz w:val="22"/>
        </w:rPr>
        <w:t xml:space="preserve"> W</w:t>
      </w:r>
      <w:r>
        <w:rPr>
          <w:rFonts w:ascii="Calibri" w:hAnsi="Calibri" w:cs="Calibri"/>
          <w:sz w:val="22"/>
          <w:lang w:eastAsia="zh-CN"/>
        </w:rPr>
        <w:t xml:space="preserve">ind speed after adding </w:t>
      </w:r>
      <w:r>
        <w:rPr>
          <w:rFonts w:ascii="Calibri" w:hAnsi="Calibri" w:cs="Calibri"/>
          <w:i/>
          <w:iCs/>
          <w:sz w:val="22"/>
          <w:lang w:eastAsia="zh-CN"/>
        </w:rPr>
        <w:t xml:space="preserve">N </w:t>
      </w:r>
      <w:r>
        <w:rPr>
          <w:rFonts w:ascii="Calibri" w:hAnsi="Calibri" w:cs="Calibri"/>
          <w:sz w:val="22"/>
          <w:lang w:eastAsia="zh-CN"/>
        </w:rPr>
        <w:t>(x, x) noise</w:t>
      </w:r>
      <w:r>
        <w:rPr>
          <w:rStyle w:val="44"/>
          <w:rFonts w:ascii="Calibri" w:hAnsi="Calibri" w:cs="Calibri"/>
          <w:i w:val="0"/>
          <w:iCs w:val="0"/>
          <w:color w:val="auto"/>
          <w:sz w:val="22"/>
        </w:rPr>
        <w:t>.</w:t>
      </w:r>
    </w:p>
    <w:bookmarkEnd w:id="3"/>
    <w:p>
      <w:pPr>
        <w:pStyle w:val="6"/>
        <w:ind w:firstLine="440" w:firstLineChars="200"/>
        <w:jc w:val="center"/>
        <w:rPr>
          <w:rFonts w:ascii="Calibri" w:hAnsi="Calibri" w:cs="Calibri"/>
          <w:sz w:val="22"/>
          <w:lang w:eastAsia="zh-CN"/>
        </w:rPr>
      </w:pPr>
    </w:p>
    <w:p>
      <w:pPr>
        <w:pStyle w:val="6"/>
        <w:ind w:firstLine="358" w:firstLineChars="163"/>
        <w:rPr>
          <w:rFonts w:ascii="Calibri" w:hAnsi="Calibri" w:cs="Calibri"/>
          <w:sz w:val="22"/>
          <w:lang w:eastAsia="zh-CN"/>
        </w:rPr>
        <w:sectPr>
          <w:type w:val="continuous"/>
          <w:pgSz w:w="12240" w:h="15840"/>
          <w:pgMar w:top="794" w:right="720" w:bottom="794" w:left="720" w:header="720" w:footer="386" w:gutter="0"/>
          <w:cols w:space="427" w:num="1"/>
          <w:docGrid w:linePitch="360" w:charSpace="0"/>
        </w:sectPr>
      </w:pPr>
    </w:p>
    <w:p>
      <w:pPr>
        <w:pStyle w:val="6"/>
        <w:numPr>
          <w:ilvl w:val="1"/>
          <w:numId w:val="1"/>
        </w:numPr>
        <w:spacing w:before="120" w:after="120"/>
        <w:ind w:left="425" w:hanging="425"/>
        <w:rPr>
          <w:rStyle w:val="35"/>
          <w:rFonts w:ascii="Calibri" w:hAnsi="Calibri" w:cs="Calibri"/>
          <w:color w:val="auto"/>
          <w:sz w:val="22"/>
        </w:rPr>
      </w:pPr>
      <w:r>
        <w:rPr>
          <w:rStyle w:val="35"/>
          <w:rFonts w:ascii="Calibri" w:hAnsi="Calibri" w:cs="Calibri"/>
          <w:color w:val="auto"/>
          <w:sz w:val="22"/>
        </w:rPr>
        <w:t>Wind power for</w:t>
      </w:r>
      <w:r>
        <w:rPr>
          <w:rStyle w:val="35"/>
          <w:rFonts w:ascii="Calibri" w:hAnsi="Calibri" w:cs="Calibri"/>
          <w:color w:val="auto"/>
          <w:sz w:val="22"/>
          <w:lang w:eastAsia="zh-CN"/>
        </w:rPr>
        <w:t>e</w:t>
      </w:r>
      <w:r>
        <w:rPr>
          <w:rStyle w:val="35"/>
          <w:rFonts w:ascii="Calibri" w:hAnsi="Calibri" w:cs="Calibri"/>
          <w:color w:val="auto"/>
          <w:sz w:val="22"/>
        </w:rPr>
        <w:t>casting experiments</w:t>
      </w:r>
    </w:p>
    <w:p>
      <w:pPr>
        <w:ind w:firstLine="440" w:firstLineChars="200"/>
        <w:rPr>
          <w:rFonts w:ascii="Calibri" w:hAnsi="Calibri" w:cs="Calibri"/>
          <w:sz w:val="22"/>
          <w:lang w:eastAsia="zh-CN"/>
        </w:rPr>
      </w:pPr>
      <w:r>
        <w:rPr>
          <w:rFonts w:ascii="Calibri" w:hAnsi="Calibri" w:cs="Calibri"/>
          <w:sz w:val="22"/>
          <w:lang w:eastAsia="zh-CN"/>
        </w:rPr>
        <w:t>In wind power forecasting experiments, we add different proportions of noise to the wind speed of</w:t>
      </w:r>
      <w:commentRangeStart w:id="22"/>
      <w:r>
        <w:rPr>
          <w:rFonts w:ascii="Calibri" w:hAnsi="Calibri" w:cs="Calibri"/>
          <w:sz w:val="22"/>
          <w:lang w:eastAsia="zh-CN"/>
        </w:rPr>
        <w:t xml:space="preserve"> train</w:t>
      </w:r>
      <w:ins w:id="149" w:author="璐璐子" w:date="2023-06-17T14:25:38Z">
        <w:r>
          <w:rPr>
            <w:rFonts w:hint="eastAsia" w:ascii="Calibri" w:hAnsi="Calibri" w:cs="Calibri"/>
            <w:sz w:val="22"/>
            <w:lang w:val="en-US" w:eastAsia="zh-CN"/>
          </w:rPr>
          <w:t>in</w:t>
        </w:r>
      </w:ins>
      <w:ins w:id="150" w:author="璐璐子" w:date="2023-06-17T14:25:39Z">
        <w:r>
          <w:rPr>
            <w:rFonts w:hint="eastAsia" w:ascii="Calibri" w:hAnsi="Calibri" w:cs="Calibri"/>
            <w:sz w:val="22"/>
            <w:lang w:val="en-US" w:eastAsia="zh-CN"/>
          </w:rPr>
          <w:t>g</w:t>
        </w:r>
      </w:ins>
      <w:r>
        <w:rPr>
          <w:rFonts w:ascii="Calibri" w:hAnsi="Calibri" w:cs="Calibri"/>
          <w:sz w:val="22"/>
          <w:lang w:eastAsia="zh-CN"/>
        </w:rPr>
        <w:t xml:space="preserve"> </w:t>
      </w:r>
      <w:commentRangeEnd w:id="22"/>
      <w:r>
        <w:commentReference w:id="22"/>
      </w:r>
      <w:r>
        <w:rPr>
          <w:rFonts w:ascii="Calibri" w:hAnsi="Calibri" w:cs="Calibri"/>
          <w:sz w:val="22"/>
          <w:lang w:eastAsia="zh-CN"/>
        </w:rPr>
        <w:t>set to measure the effects of TgDPF under different degrees of interference, and the</w:t>
      </w:r>
      <w:r>
        <w:rPr>
          <w:rStyle w:val="35"/>
          <w:rFonts w:ascii="Calibri" w:hAnsi="Calibri" w:cs="Calibri"/>
          <w:i w:val="0"/>
          <w:iCs w:val="0"/>
          <w:color w:val="auto"/>
          <w:sz w:val="22"/>
          <w:lang w:eastAsia="zh-CN"/>
        </w:rPr>
        <w:t xml:space="preserve"> results of test sets </w:t>
      </w:r>
      <w:r>
        <w:rPr>
          <w:rFonts w:ascii="Calibri" w:hAnsi="Calibri" w:cs="Calibri"/>
          <w:sz w:val="22"/>
          <w:lang w:eastAsia="zh-CN"/>
        </w:rPr>
        <w:t xml:space="preserve">are shown in Table 1 and Table 2. As a contrast, the training results of LSTM trained only with MSE loss are also listed in the table. Table 1 shows the experimental results of adding </w:t>
      </w:r>
      <w:r>
        <w:rPr>
          <w:rFonts w:ascii="Calibri" w:hAnsi="Calibri" w:cs="Calibri"/>
          <w:i/>
          <w:iCs/>
          <w:sz w:val="22"/>
          <w:lang w:eastAsia="zh-CN"/>
        </w:rPr>
        <w:t>N</w:t>
      </w:r>
      <w:r>
        <w:rPr>
          <w:rFonts w:ascii="Calibri" w:hAnsi="Calibri" w:cs="Calibri"/>
          <w:sz w:val="22"/>
          <w:lang w:eastAsia="zh-CN"/>
        </w:rPr>
        <w:t xml:space="preserve"> (0, x) noise </w:t>
      </w:r>
      <w:r>
        <w:rPr>
          <w:rFonts w:hint="eastAsia" w:ascii="Calibri" w:hAnsi="Calibri" w:cs="Calibri"/>
          <w:sz w:val="22"/>
          <w:lang w:eastAsia="zh-CN"/>
        </w:rPr>
        <w:t>t</w:t>
      </w:r>
      <w:r>
        <w:rPr>
          <w:rFonts w:ascii="Calibri" w:hAnsi="Calibri" w:cs="Calibri"/>
          <w:sz w:val="22"/>
          <w:lang w:eastAsia="zh-CN"/>
        </w:rPr>
        <w:t xml:space="preserve">o </w:t>
      </w:r>
      <w:ins w:id="151" w:author="璐璐子" w:date="2023-06-17T14:26:57Z">
        <w:r>
          <w:rPr>
            <w:rFonts w:hint="eastAsia" w:ascii="Calibri" w:hAnsi="Calibri" w:cs="Calibri"/>
            <w:sz w:val="22"/>
            <w:lang w:eastAsia="zh-CN"/>
          </w:rPr>
          <w:t>training set</w:t>
        </w:r>
      </w:ins>
      <w:r>
        <w:rPr>
          <w:rFonts w:ascii="Calibri" w:hAnsi="Calibri" w:cs="Calibri"/>
          <w:sz w:val="22"/>
          <w:lang w:eastAsia="zh-CN"/>
        </w:rPr>
        <w:t xml:space="preserve">, and Table 2 shows the experimental results of adding </w:t>
      </w:r>
      <w:r>
        <w:rPr>
          <w:rFonts w:ascii="Calibri" w:hAnsi="Calibri" w:cs="Calibri"/>
          <w:i/>
          <w:iCs/>
          <w:sz w:val="22"/>
          <w:lang w:eastAsia="zh-CN"/>
        </w:rPr>
        <w:t>N</w:t>
      </w:r>
      <w:r>
        <w:rPr>
          <w:rFonts w:ascii="Calibri" w:hAnsi="Calibri" w:cs="Calibri"/>
          <w:sz w:val="22"/>
          <w:lang w:eastAsia="zh-CN"/>
        </w:rPr>
        <w:t xml:space="preserve"> (x, x) noise to </w:t>
      </w:r>
      <w:del w:id="152" w:author="璐璐子" w:date="2023-06-17T14:26:57Z">
        <w:r>
          <w:rPr>
            <w:rFonts w:ascii="Calibri" w:hAnsi="Calibri" w:cs="Calibri"/>
            <w:sz w:val="22"/>
            <w:lang w:eastAsia="zh-CN"/>
          </w:rPr>
          <w:delText>train set</w:delText>
        </w:r>
      </w:del>
      <w:ins w:id="153" w:author="璐璐子" w:date="2023-06-17T14:26:57Z">
        <w:r>
          <w:rPr>
            <w:rFonts w:hint="eastAsia" w:ascii="Calibri" w:hAnsi="Calibri" w:cs="Calibri"/>
            <w:sz w:val="22"/>
            <w:lang w:eastAsia="zh-CN"/>
          </w:rPr>
          <w:t>training set</w:t>
        </w:r>
      </w:ins>
      <w:r>
        <w:rPr>
          <w:rFonts w:ascii="Calibri" w:hAnsi="Calibri" w:cs="Calibri"/>
          <w:sz w:val="22"/>
          <w:lang w:eastAsia="zh-CN"/>
        </w:rPr>
        <w:t xml:space="preserve">. Each large </w:t>
      </w:r>
      <w:r>
        <w:rPr>
          <w:rFonts w:hint="eastAsia" w:ascii="Calibri" w:hAnsi="Calibri" w:cs="Calibri"/>
          <w:sz w:val="22"/>
          <w:lang w:eastAsia="zh-CN"/>
        </w:rPr>
        <w:t>column</w:t>
      </w:r>
      <w:r>
        <w:rPr>
          <w:rFonts w:ascii="Calibri" w:hAnsi="Calibri" w:cs="Calibri"/>
          <w:sz w:val="22"/>
          <w:lang w:eastAsia="zh-CN"/>
        </w:rPr>
        <w:t xml:space="preserve">, such as </w:t>
      </w:r>
      <w:r>
        <w:rPr>
          <w:rFonts w:ascii="Calibri" w:hAnsi="Calibri" w:cs="Calibri"/>
          <w:i/>
          <w:iCs/>
          <w:sz w:val="22"/>
          <w:lang w:eastAsia="zh-CN"/>
        </w:rPr>
        <w:t>N</w:t>
      </w:r>
      <w:r>
        <w:rPr>
          <w:rFonts w:ascii="Calibri" w:hAnsi="Calibri" w:cs="Calibri"/>
          <w:sz w:val="22"/>
          <w:lang w:eastAsia="zh-CN"/>
        </w:rPr>
        <w:t xml:space="preserve"> (0, 0.1), indicates the experimental results of adding such noise to the wind speed in the train</w:t>
      </w:r>
      <w:ins w:id="154" w:author="璐璐子" w:date="2023-06-17T14:26:01Z">
        <w:r>
          <w:rPr>
            <w:rFonts w:hint="eastAsia" w:ascii="Calibri" w:hAnsi="Calibri" w:cs="Calibri"/>
            <w:sz w:val="22"/>
            <w:lang w:val="en-US" w:eastAsia="zh-CN"/>
          </w:rPr>
          <w:t>i</w:t>
        </w:r>
      </w:ins>
      <w:ins w:id="155" w:author="璐璐子" w:date="2023-06-17T14:26:02Z">
        <w:r>
          <w:rPr>
            <w:rFonts w:hint="eastAsia" w:ascii="Calibri" w:hAnsi="Calibri" w:cs="Calibri"/>
            <w:sz w:val="22"/>
            <w:lang w:val="en-US" w:eastAsia="zh-CN"/>
          </w:rPr>
          <w:t>ng</w:t>
        </w:r>
      </w:ins>
      <w:r>
        <w:rPr>
          <w:rFonts w:ascii="Calibri" w:hAnsi="Calibri" w:cs="Calibri"/>
          <w:sz w:val="22"/>
          <w:lang w:eastAsia="zh-CN"/>
        </w:rPr>
        <w:t xml:space="preserve"> set during the training process. I</w:t>
      </w:r>
      <w:r>
        <w:rPr>
          <w:rStyle w:val="35"/>
          <w:rFonts w:ascii="Calibri" w:hAnsi="Calibri" w:cs="Calibri"/>
          <w:i w:val="0"/>
          <w:iCs w:val="0"/>
          <w:color w:val="auto"/>
          <w:sz w:val="22"/>
          <w:lang w:eastAsia="zh-CN"/>
        </w:rPr>
        <w:t>n experiments, MSE losses in test set are used to evaluate models.</w:t>
      </w:r>
      <w:r>
        <w:rPr>
          <w:rFonts w:ascii="Calibri" w:hAnsi="Calibri" w:cs="Calibri"/>
          <w:sz w:val="22"/>
          <w:lang w:eastAsia="zh-CN"/>
        </w:rPr>
        <w:t xml:space="preserve"> The number (10, 20, …) in the small rows show how many epochs are run; LSTMs in the small columns show the results of LSTM trained only with MSE loss, TgDPFs in the small columns show results of TgDPF, Impros show the improvements of TgDPF over LSTM, and the results in each grid are the average of five independent experiments. In Table 1 and Table 2, no noise is added to the wind speed data of the test sets while testing. It is shown in the Table 1 and Table 2 that the performance of TgDPF is obviously better than that of LSTM when adding noise of different proportions. Fig. 6 intuitively shows the prediction performance of LSTM and TgDPF. It can also be seen from the Fig. 6 that the predicted wind power of TgDPF is closer to the real wind power than that of LSTM.</w:t>
      </w:r>
    </w:p>
    <w:p>
      <w:pPr>
        <w:pStyle w:val="6"/>
        <w:spacing w:before="120" w:after="120"/>
        <w:ind w:firstLine="0"/>
        <w:jc w:val="center"/>
        <w:rPr>
          <w:rStyle w:val="35"/>
          <w:rFonts w:ascii="Calibri" w:hAnsi="Calibri" w:cs="Calibri"/>
          <w:i w:val="0"/>
          <w:iCs w:val="0"/>
          <w:color w:val="000000"/>
          <w:sz w:val="22"/>
          <w:lang w:eastAsia="zh-CN"/>
        </w:rPr>
      </w:pPr>
      <w:r>
        <w:rPr>
          <w:rFonts w:ascii="Calibri" w:hAnsi="Calibri" w:cs="Calibri"/>
          <w:color w:val="000000"/>
          <w:sz w:val="22"/>
          <w:lang w:eastAsia="zh-CN"/>
        </w:rPr>
        <w:drawing>
          <wp:inline distT="0" distB="0" distL="0" distR="0">
            <wp:extent cx="3509010" cy="1781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534905" cy="1794036"/>
                    </a:xfrm>
                    <a:prstGeom prst="rect">
                      <a:avLst/>
                    </a:prstGeom>
                  </pic:spPr>
                </pic:pic>
              </a:graphicData>
            </a:graphic>
          </wp:inline>
        </w:drawing>
      </w:r>
    </w:p>
    <w:p>
      <w:pPr>
        <w:pStyle w:val="6"/>
        <w:spacing w:before="120" w:after="120"/>
        <w:ind w:firstLine="0"/>
        <w:jc w:val="center"/>
        <w:rPr>
          <w:rStyle w:val="35"/>
          <w:rFonts w:ascii="Calibri" w:hAnsi="Calibri" w:cs="Calibri"/>
          <w:i w:val="0"/>
          <w:iCs w:val="0"/>
          <w:color w:val="000000"/>
          <w:sz w:val="22"/>
          <w:lang w:eastAsia="zh-CN"/>
        </w:rPr>
      </w:pPr>
      <w:r>
        <w:rPr>
          <w:rStyle w:val="35"/>
          <w:rFonts w:ascii="Calibri" w:hAnsi="Calibri" w:cs="Calibri"/>
          <w:i w:val="0"/>
          <w:iCs w:val="0"/>
          <w:color w:val="000000"/>
          <w:sz w:val="22"/>
          <w:lang w:eastAsia="zh-CN"/>
        </w:rPr>
        <w:t>Fig. 6. Wind power</w:t>
      </w:r>
      <w:r>
        <w:rPr>
          <w:rStyle w:val="44"/>
          <w:rFonts w:ascii="Calibri" w:hAnsi="Calibri" w:cs="Calibri"/>
          <w:i w:val="0"/>
          <w:iCs w:val="0"/>
          <w:color w:val="auto"/>
          <w:sz w:val="22"/>
        </w:rPr>
        <w:t xml:space="preserve"> forecasting of LSTM and TgDPF</w:t>
      </w:r>
      <w:r>
        <w:rPr>
          <w:rStyle w:val="35"/>
          <w:rFonts w:ascii="Calibri" w:hAnsi="Calibri" w:cs="Calibri"/>
          <w:i w:val="0"/>
          <w:iCs w:val="0"/>
          <w:color w:val="000000"/>
          <w:sz w:val="22"/>
          <w:lang w:eastAsia="zh-CN"/>
        </w:rPr>
        <w:t>.</w:t>
      </w:r>
    </w:p>
    <w:p>
      <w:pPr>
        <w:ind w:firstLine="440" w:firstLineChars="200"/>
        <w:rPr>
          <w:rStyle w:val="35"/>
          <w:rFonts w:ascii="Calibri" w:hAnsi="Calibri" w:cs="Calibri"/>
          <w:iCs w:val="0"/>
          <w:color w:val="auto"/>
          <w:sz w:val="22"/>
          <w:szCs w:val="22"/>
        </w:rPr>
        <w:sectPr>
          <w:type w:val="continuous"/>
          <w:pgSz w:w="12240" w:h="15840"/>
          <w:pgMar w:top="794" w:right="720" w:bottom="794" w:left="720" w:header="720" w:footer="386" w:gutter="0"/>
          <w:cols w:space="427" w:num="2"/>
          <w:docGrid w:linePitch="360" w:charSpace="0"/>
        </w:sectPr>
      </w:pPr>
      <w:r>
        <w:rPr>
          <w:rFonts w:ascii="Calibri" w:hAnsi="Calibri" w:cs="Calibri"/>
          <w:sz w:val="22"/>
          <w:lang w:eastAsia="zh-CN"/>
        </w:rPr>
        <w:t xml:space="preserve"> </w:t>
      </w:r>
    </w:p>
    <w:p>
      <w:pPr>
        <w:pStyle w:val="6"/>
        <w:spacing w:before="120" w:after="120"/>
        <w:ind w:firstLine="0"/>
        <w:jc w:val="center"/>
        <w:rPr>
          <w:rStyle w:val="35"/>
          <w:rFonts w:ascii="Calibri" w:hAnsi="Calibri" w:cs="Calibri"/>
          <w:i w:val="0"/>
          <w:color w:val="auto"/>
          <w:sz w:val="22"/>
          <w:szCs w:val="22"/>
        </w:rPr>
      </w:pPr>
      <w:commentRangeStart w:id="23"/>
      <w:r>
        <w:rPr>
          <w:rStyle w:val="35"/>
          <w:rFonts w:ascii="Calibri" w:hAnsi="Calibri" w:cs="Calibri"/>
          <w:b/>
          <w:bCs/>
          <w:i w:val="0"/>
          <w:color w:val="auto"/>
          <w:sz w:val="22"/>
          <w:szCs w:val="22"/>
        </w:rPr>
        <w:t>Table 1.</w:t>
      </w:r>
      <w:r>
        <w:rPr>
          <w:rStyle w:val="35"/>
          <w:rFonts w:ascii="Calibri" w:hAnsi="Calibri" w:cs="Calibri"/>
          <w:i w:val="0"/>
          <w:color w:val="auto"/>
          <w:sz w:val="22"/>
          <w:szCs w:val="22"/>
        </w:rPr>
        <w:t xml:space="preserve"> Wind power forecasting </w:t>
      </w:r>
      <w:r>
        <w:rPr>
          <w:rFonts w:ascii="Calibri" w:hAnsi="Calibri" w:cs="Calibri"/>
          <w:sz w:val="22"/>
          <w:lang w:eastAsia="zh-CN"/>
        </w:rPr>
        <w:t xml:space="preserve">experimental results of adding </w:t>
      </w:r>
      <w:r>
        <w:rPr>
          <w:rFonts w:ascii="Calibri" w:hAnsi="Calibri" w:cs="Calibri"/>
          <w:i/>
          <w:iCs/>
          <w:sz w:val="22"/>
          <w:lang w:eastAsia="zh-CN"/>
        </w:rPr>
        <w:t>N</w:t>
      </w:r>
      <w:r>
        <w:rPr>
          <w:rFonts w:ascii="Calibri" w:hAnsi="Calibri" w:cs="Calibri"/>
          <w:sz w:val="22"/>
          <w:lang w:eastAsia="zh-CN"/>
        </w:rPr>
        <w:t xml:space="preserve"> (0, x) noise to </w:t>
      </w:r>
      <w:del w:id="156" w:author="璐璐子" w:date="2023-06-17T14:26:57Z">
        <w:r>
          <w:rPr>
            <w:rFonts w:ascii="Calibri" w:hAnsi="Calibri" w:cs="Calibri"/>
            <w:sz w:val="22"/>
            <w:lang w:eastAsia="zh-CN"/>
          </w:rPr>
          <w:delText>train set</w:delText>
        </w:r>
      </w:del>
      <w:ins w:id="157" w:author="璐璐子" w:date="2023-06-17T14:26:57Z">
        <w:r>
          <w:rPr>
            <w:rFonts w:hint="eastAsia" w:ascii="Calibri" w:hAnsi="Calibri" w:cs="Calibri"/>
            <w:sz w:val="22"/>
            <w:lang w:eastAsia="zh-CN"/>
          </w:rPr>
          <w:t>training set</w:t>
        </w:r>
      </w:ins>
      <w:r>
        <w:rPr>
          <w:rStyle w:val="35"/>
          <w:rFonts w:ascii="Calibri" w:hAnsi="Calibri" w:cs="Calibri"/>
          <w:i w:val="0"/>
          <w:color w:val="auto"/>
          <w:sz w:val="22"/>
          <w:szCs w:val="22"/>
        </w:rPr>
        <w:t>.</w:t>
      </w:r>
      <w:commentRangeEnd w:id="23"/>
      <w:r>
        <w:commentReference w:id="23"/>
      </w:r>
    </w:p>
    <w:tbl>
      <w:tblPr>
        <w:tblStyle w:val="14"/>
        <w:tblW w:w="5050"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764"/>
        <w:gridCol w:w="830"/>
        <w:gridCol w:w="830"/>
        <w:gridCol w:w="1047"/>
        <w:gridCol w:w="830"/>
        <w:gridCol w:w="830"/>
        <w:gridCol w:w="1047"/>
        <w:gridCol w:w="830"/>
        <w:gridCol w:w="1068"/>
        <w:gridCol w:w="756"/>
        <w:gridCol w:w="830"/>
        <w:gridCol w:w="830"/>
        <w:gridCol w:w="10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vMerge w:val="restar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Epoch</w:t>
            </w:r>
          </w:p>
        </w:tc>
        <w:tc>
          <w:tcPr>
            <w:tcW w:w="1159"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(0, 0.1)</w:t>
            </w:r>
          </w:p>
        </w:tc>
        <w:tc>
          <w:tcPr>
            <w:tcW w:w="1160"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(0, 0.3)</w:t>
            </w:r>
          </w:p>
        </w:tc>
        <w:tc>
          <w:tcPr>
            <w:tcW w:w="1160"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(0, 0.5)</w:t>
            </w:r>
          </w:p>
        </w:tc>
        <w:tc>
          <w:tcPr>
            <w:tcW w:w="1155"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vMerge w:val="continue"/>
            <w:vAlign w:val="center"/>
          </w:tcPr>
          <w:p>
            <w:pPr>
              <w:jc w:val="center"/>
              <w:rPr>
                <w:rFonts w:ascii="Calibri" w:hAnsi="Calibri" w:cs="Calibri"/>
                <w:sz w:val="22"/>
                <w:lang w:eastAsia="zh-CN"/>
              </w:rPr>
            </w:pP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365" w:type="pct"/>
            <w:shd w:val="clear" w:color="auto" w:fill="auto"/>
            <w:noWrap/>
            <w:vAlign w:val="center"/>
          </w:tcPr>
          <w:p>
            <w:pPr>
              <w:rPr>
                <w:rFonts w:ascii="Calibri" w:hAnsi="Calibri" w:cs="Calibri"/>
                <w:sz w:val="22"/>
                <w:lang w:eastAsia="zh-CN"/>
              </w:rPr>
            </w:pPr>
            <w:r>
              <w:rPr>
                <w:rFonts w:ascii="Calibri" w:hAnsi="Calibri" w:cs="Calibri"/>
                <w:sz w:val="22"/>
                <w:lang w:eastAsia="zh-CN"/>
              </w:rPr>
              <w:t>Impro(%)</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97"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97"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TgDPF</w:t>
            </w:r>
          </w:p>
        </w:tc>
        <w:tc>
          <w:tcPr>
            <w:tcW w:w="36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Impro(%)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0.0368</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0.0322</w:t>
            </w:r>
          </w:p>
        </w:tc>
        <w:tc>
          <w:tcPr>
            <w:tcW w:w="365"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1</w:t>
            </w:r>
            <w:r>
              <w:rPr>
                <w:rFonts w:ascii="Calibri" w:hAnsi="Calibri" w:cs="Calibri"/>
                <w:sz w:val="22"/>
                <w:lang w:eastAsia="zh-CN"/>
              </w:rPr>
              <w:t>2.5</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0.0442</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0.0374</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15.4</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0.0604</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0.0466</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22.8</w:t>
            </w:r>
          </w:p>
        </w:tc>
        <w:tc>
          <w:tcPr>
            <w:tcW w:w="397" w:type="pct"/>
            <w:shd w:val="clear" w:color="auto" w:fill="auto"/>
            <w:noWrap/>
          </w:tcPr>
          <w:p>
            <w:pPr>
              <w:jc w:val="center"/>
              <w:rPr>
                <w:rFonts w:ascii="Calibri" w:hAnsi="Calibri" w:cs="Calibri"/>
                <w:sz w:val="22"/>
                <w:lang w:eastAsia="zh-CN"/>
              </w:rPr>
            </w:pPr>
            <w:r>
              <w:rPr>
                <w:rFonts w:ascii="Calibri" w:hAnsi="Calibri" w:cs="Calibri"/>
                <w:sz w:val="22"/>
                <w:lang w:eastAsia="zh-CN"/>
              </w:rPr>
              <w:t>0.0768</w:t>
            </w:r>
          </w:p>
        </w:tc>
        <w:tc>
          <w:tcPr>
            <w:tcW w:w="397" w:type="pct"/>
            <w:shd w:val="clear" w:color="auto" w:fill="auto"/>
            <w:noWrap/>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0.0620</w:t>
            </w:r>
          </w:p>
        </w:tc>
        <w:tc>
          <w:tcPr>
            <w:tcW w:w="362" w:type="pct"/>
            <w:shd w:val="clear" w:color="auto" w:fill="auto"/>
            <w:noWrap/>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1</w:t>
            </w:r>
            <w:r>
              <w:rPr>
                <w:rFonts w:ascii="Calibri" w:hAnsi="Calibri" w:cs="Calibri"/>
                <w:sz w:val="22"/>
                <w:lang w:eastAsia="zh-CN"/>
              </w:rPr>
              <w:t>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0.0372</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0.0307</w:t>
            </w:r>
          </w:p>
        </w:tc>
        <w:tc>
          <w:tcPr>
            <w:tcW w:w="365"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17.5</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0.0454</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0.0356</w:t>
            </w:r>
          </w:p>
        </w:tc>
        <w:tc>
          <w:tcPr>
            <w:tcW w:w="366"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2</w:t>
            </w:r>
            <w:r>
              <w:rPr>
                <w:rFonts w:ascii="Calibri" w:hAnsi="Calibri" w:cs="Calibri"/>
                <w:sz w:val="22"/>
                <w:lang w:eastAsia="zh-CN"/>
              </w:rPr>
              <w:t>1.6</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0.0589</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0.0464</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21.2</w:t>
            </w:r>
          </w:p>
        </w:tc>
        <w:tc>
          <w:tcPr>
            <w:tcW w:w="397" w:type="pct"/>
            <w:shd w:val="clear" w:color="auto" w:fill="auto"/>
            <w:noWrap/>
          </w:tcPr>
          <w:p>
            <w:pPr>
              <w:jc w:val="center"/>
              <w:rPr>
                <w:rFonts w:ascii="Calibri" w:hAnsi="Calibri" w:cs="Calibri"/>
                <w:sz w:val="22"/>
                <w:lang w:eastAsia="zh-CN"/>
              </w:rPr>
            </w:pPr>
            <w:r>
              <w:rPr>
                <w:rFonts w:ascii="Calibri" w:hAnsi="Calibri" w:cs="Calibri"/>
                <w:sz w:val="22"/>
                <w:lang w:eastAsia="zh-CN"/>
              </w:rPr>
              <w:t>0.0770</w:t>
            </w:r>
          </w:p>
        </w:tc>
        <w:tc>
          <w:tcPr>
            <w:tcW w:w="397" w:type="pct"/>
            <w:shd w:val="clear" w:color="auto" w:fill="auto"/>
            <w:noWrap/>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0.0562</w:t>
            </w:r>
          </w:p>
        </w:tc>
        <w:tc>
          <w:tcPr>
            <w:tcW w:w="362" w:type="pct"/>
            <w:shd w:val="clear" w:color="auto" w:fill="auto"/>
            <w:noWrap/>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2</w:t>
            </w:r>
            <w:r>
              <w:rPr>
                <w:rFonts w:ascii="Calibri" w:hAnsi="Calibri" w:cs="Calibri"/>
                <w:sz w:val="22"/>
                <w:lang w:eastAsia="zh-CN"/>
              </w:rPr>
              <w:t>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30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0.0329</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0.0300</w:t>
            </w:r>
          </w:p>
        </w:tc>
        <w:tc>
          <w:tcPr>
            <w:tcW w:w="365"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8</w:t>
            </w:r>
            <w:r>
              <w:rPr>
                <w:rFonts w:ascii="Calibri" w:hAnsi="Calibri" w:cs="Calibri"/>
                <w:sz w:val="22"/>
                <w:lang w:eastAsia="zh-CN"/>
              </w:rPr>
              <w:t>.8</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0.0417</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0.0372</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10.8</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0.0589</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0.0463</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21.4</w:t>
            </w:r>
          </w:p>
        </w:tc>
        <w:tc>
          <w:tcPr>
            <w:tcW w:w="397" w:type="pct"/>
            <w:shd w:val="clear" w:color="auto" w:fill="auto"/>
            <w:noWrap/>
          </w:tcPr>
          <w:p>
            <w:pPr>
              <w:jc w:val="center"/>
              <w:rPr>
                <w:rFonts w:ascii="Calibri" w:hAnsi="Calibri" w:cs="Calibri"/>
                <w:sz w:val="22"/>
                <w:lang w:eastAsia="zh-CN"/>
              </w:rPr>
            </w:pPr>
            <w:r>
              <w:rPr>
                <w:rFonts w:ascii="Calibri" w:hAnsi="Calibri" w:cs="Calibri"/>
                <w:sz w:val="22"/>
                <w:lang w:eastAsia="zh-CN"/>
              </w:rPr>
              <w:t>0.0820</w:t>
            </w:r>
          </w:p>
        </w:tc>
        <w:tc>
          <w:tcPr>
            <w:tcW w:w="397" w:type="pct"/>
            <w:shd w:val="clear" w:color="auto" w:fill="auto"/>
            <w:noWrap/>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0.0504</w:t>
            </w:r>
          </w:p>
        </w:tc>
        <w:tc>
          <w:tcPr>
            <w:tcW w:w="362" w:type="pct"/>
            <w:shd w:val="clear" w:color="auto" w:fill="auto"/>
            <w:noWrap/>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3</w:t>
            </w:r>
            <w:r>
              <w:rPr>
                <w:rFonts w:ascii="Calibri" w:hAnsi="Calibri" w:cs="Calibri"/>
                <w:sz w:val="22"/>
                <w:lang w:eastAsia="zh-CN"/>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0.0315</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0.0301</w:t>
            </w:r>
          </w:p>
        </w:tc>
        <w:tc>
          <w:tcPr>
            <w:tcW w:w="365"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4.4</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0.0412</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0.0376</w:t>
            </w:r>
          </w:p>
        </w:tc>
        <w:tc>
          <w:tcPr>
            <w:tcW w:w="366"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8</w:t>
            </w:r>
            <w:r>
              <w:rPr>
                <w:rFonts w:ascii="Calibri" w:hAnsi="Calibri" w:cs="Calibri"/>
                <w:sz w:val="22"/>
                <w:lang w:eastAsia="zh-CN"/>
              </w:rPr>
              <w:t>.7</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0.0616</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0.0443</w:t>
            </w:r>
          </w:p>
        </w:tc>
        <w:tc>
          <w:tcPr>
            <w:tcW w:w="366"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2</w:t>
            </w:r>
            <w:r>
              <w:rPr>
                <w:rFonts w:ascii="Calibri" w:hAnsi="Calibri" w:cs="Calibri"/>
                <w:sz w:val="22"/>
                <w:lang w:eastAsia="zh-CN"/>
              </w:rPr>
              <w:t>8.1</w:t>
            </w:r>
          </w:p>
        </w:tc>
        <w:tc>
          <w:tcPr>
            <w:tcW w:w="397" w:type="pct"/>
            <w:shd w:val="clear" w:color="auto" w:fill="auto"/>
            <w:noWrap/>
          </w:tcPr>
          <w:p>
            <w:pPr>
              <w:jc w:val="center"/>
              <w:rPr>
                <w:rFonts w:ascii="Calibri" w:hAnsi="Calibri" w:cs="Calibri"/>
                <w:sz w:val="22"/>
                <w:lang w:eastAsia="zh-CN"/>
              </w:rPr>
            </w:pPr>
            <w:r>
              <w:rPr>
                <w:rFonts w:ascii="Calibri" w:hAnsi="Calibri" w:cs="Calibri"/>
                <w:sz w:val="22"/>
                <w:lang w:eastAsia="zh-CN"/>
              </w:rPr>
              <w:t>0.0881</w:t>
            </w:r>
          </w:p>
        </w:tc>
        <w:tc>
          <w:tcPr>
            <w:tcW w:w="397" w:type="pct"/>
            <w:shd w:val="clear" w:color="auto" w:fill="auto"/>
            <w:noWrap/>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0.0470</w:t>
            </w:r>
          </w:p>
        </w:tc>
        <w:tc>
          <w:tcPr>
            <w:tcW w:w="362" w:type="pct"/>
            <w:shd w:val="clear" w:color="auto" w:fill="auto"/>
            <w:noWrap/>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4</w:t>
            </w:r>
            <w:r>
              <w:rPr>
                <w:rFonts w:ascii="Calibri" w:hAnsi="Calibri" w:cs="Calibri"/>
                <w:sz w:val="22"/>
                <w:lang w:eastAsia="zh-CN"/>
              </w:rPr>
              <w:t>6.7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5" w:hRule="atLeast"/>
          <w:jc w:val="center"/>
        </w:trPr>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0.0327</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0.0319</w:t>
            </w:r>
          </w:p>
        </w:tc>
        <w:tc>
          <w:tcPr>
            <w:tcW w:w="365"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2.4</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0.0423</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0.0385</w:t>
            </w:r>
          </w:p>
        </w:tc>
        <w:tc>
          <w:tcPr>
            <w:tcW w:w="366"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9.0</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0.0626</w:t>
            </w:r>
          </w:p>
        </w:tc>
        <w:tc>
          <w:tcPr>
            <w:tcW w:w="397"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0.0439</w:t>
            </w:r>
          </w:p>
        </w:tc>
        <w:tc>
          <w:tcPr>
            <w:tcW w:w="366"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2</w:t>
            </w:r>
            <w:r>
              <w:rPr>
                <w:rFonts w:ascii="Calibri" w:hAnsi="Calibri" w:cs="Calibri"/>
                <w:sz w:val="22"/>
                <w:lang w:eastAsia="zh-CN"/>
              </w:rPr>
              <w:t>9.9</w:t>
            </w:r>
          </w:p>
        </w:tc>
        <w:tc>
          <w:tcPr>
            <w:tcW w:w="397" w:type="pct"/>
            <w:shd w:val="clear" w:color="auto" w:fill="auto"/>
            <w:noWrap/>
          </w:tcPr>
          <w:p>
            <w:pPr>
              <w:jc w:val="center"/>
              <w:rPr>
                <w:rFonts w:ascii="Calibri" w:hAnsi="Calibri" w:cs="Calibri"/>
                <w:sz w:val="22"/>
                <w:lang w:eastAsia="zh-CN"/>
              </w:rPr>
            </w:pPr>
            <w:r>
              <w:rPr>
                <w:rFonts w:ascii="Calibri" w:hAnsi="Calibri" w:cs="Calibri"/>
                <w:sz w:val="22"/>
                <w:lang w:eastAsia="zh-CN"/>
              </w:rPr>
              <w:t>0.0903</w:t>
            </w:r>
          </w:p>
        </w:tc>
        <w:tc>
          <w:tcPr>
            <w:tcW w:w="397" w:type="pct"/>
            <w:shd w:val="clear" w:color="auto" w:fill="auto"/>
            <w:noWrap/>
          </w:tcPr>
          <w:p>
            <w:pPr>
              <w:overflowPunct/>
              <w:autoSpaceDE/>
              <w:autoSpaceDN/>
              <w:adjustRightInd/>
              <w:jc w:val="center"/>
              <w:textAlignment w:val="auto"/>
              <w:rPr>
                <w:rFonts w:ascii="Calibri" w:hAnsi="Calibri" w:cs="Calibri"/>
                <w:sz w:val="22"/>
                <w:lang w:eastAsia="zh-CN"/>
              </w:rPr>
            </w:pPr>
            <w:r>
              <w:rPr>
                <w:rFonts w:ascii="Calibri" w:hAnsi="Calibri" w:cs="Calibri"/>
                <w:sz w:val="22"/>
                <w:lang w:eastAsia="zh-CN"/>
              </w:rPr>
              <w:t>0.0475</w:t>
            </w:r>
          </w:p>
        </w:tc>
        <w:tc>
          <w:tcPr>
            <w:tcW w:w="362" w:type="pct"/>
            <w:shd w:val="clear" w:color="auto" w:fill="auto"/>
            <w:noWrap/>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4</w:t>
            </w:r>
            <w:r>
              <w:rPr>
                <w:rFonts w:ascii="Calibri" w:hAnsi="Calibri" w:cs="Calibri"/>
                <w:sz w:val="22"/>
                <w:lang w:eastAsia="zh-CN"/>
              </w:rPr>
              <w:t>7.4</w:t>
            </w:r>
          </w:p>
        </w:tc>
      </w:tr>
    </w:tbl>
    <w:p>
      <w:pPr>
        <w:pStyle w:val="6"/>
        <w:ind w:firstLine="0"/>
        <w:rPr>
          <w:rStyle w:val="35"/>
          <w:rFonts w:ascii="Calibri" w:hAnsi="Calibri" w:cs="Calibri"/>
          <w:i w:val="0"/>
          <w:iCs w:val="0"/>
          <w:color w:val="auto"/>
          <w:sz w:val="22"/>
          <w:lang w:eastAsia="zh-CN"/>
        </w:rPr>
      </w:pPr>
    </w:p>
    <w:p>
      <w:pPr>
        <w:pStyle w:val="6"/>
        <w:spacing w:before="120" w:after="120"/>
        <w:ind w:firstLine="0"/>
        <w:jc w:val="center"/>
        <w:rPr>
          <w:rStyle w:val="35"/>
          <w:rFonts w:ascii="Calibri" w:hAnsi="Calibri" w:cs="Calibri"/>
          <w:i w:val="0"/>
          <w:color w:val="auto"/>
          <w:sz w:val="22"/>
          <w:szCs w:val="22"/>
        </w:rPr>
      </w:pPr>
      <w:r>
        <w:rPr>
          <w:rStyle w:val="35"/>
          <w:rFonts w:ascii="Calibri" w:hAnsi="Calibri" w:cs="Calibri"/>
          <w:b/>
          <w:bCs/>
          <w:i w:val="0"/>
          <w:color w:val="auto"/>
          <w:sz w:val="22"/>
          <w:szCs w:val="22"/>
        </w:rPr>
        <w:t>Table 2.</w:t>
      </w:r>
      <w:r>
        <w:rPr>
          <w:rStyle w:val="35"/>
          <w:rFonts w:ascii="Calibri" w:hAnsi="Calibri" w:cs="Calibri"/>
          <w:i w:val="0"/>
          <w:color w:val="auto"/>
          <w:sz w:val="22"/>
          <w:szCs w:val="22"/>
        </w:rPr>
        <w:t xml:space="preserve"> Wind power forecasting </w:t>
      </w:r>
      <w:r>
        <w:rPr>
          <w:rFonts w:ascii="Calibri" w:hAnsi="Calibri" w:cs="Calibri"/>
          <w:sz w:val="22"/>
          <w:lang w:eastAsia="zh-CN"/>
        </w:rPr>
        <w:t xml:space="preserve">experimental results of adding </w:t>
      </w:r>
      <w:r>
        <w:rPr>
          <w:rFonts w:ascii="Calibri" w:hAnsi="Calibri" w:cs="Calibri"/>
          <w:i/>
          <w:iCs/>
          <w:sz w:val="22"/>
          <w:lang w:eastAsia="zh-CN"/>
        </w:rPr>
        <w:t>N</w:t>
      </w:r>
      <w:r>
        <w:rPr>
          <w:rFonts w:ascii="Calibri" w:hAnsi="Calibri" w:cs="Calibri"/>
          <w:sz w:val="22"/>
          <w:lang w:eastAsia="zh-CN"/>
        </w:rPr>
        <w:t xml:space="preserve"> (x, x) noise to </w:t>
      </w:r>
      <w:del w:id="158" w:author="璐璐子" w:date="2023-06-17T14:26:57Z">
        <w:r>
          <w:rPr>
            <w:rFonts w:ascii="Calibri" w:hAnsi="Calibri" w:cs="Calibri"/>
            <w:sz w:val="22"/>
            <w:lang w:eastAsia="zh-CN"/>
          </w:rPr>
          <w:delText>train set</w:delText>
        </w:r>
      </w:del>
      <w:ins w:id="159" w:author="璐璐子" w:date="2023-06-17T14:26:57Z">
        <w:r>
          <w:rPr>
            <w:rFonts w:hint="eastAsia" w:ascii="Calibri" w:hAnsi="Calibri" w:cs="Calibri"/>
            <w:sz w:val="22"/>
            <w:lang w:eastAsia="zh-CN"/>
          </w:rPr>
          <w:t>training set</w:t>
        </w:r>
      </w:ins>
      <w:r>
        <w:rPr>
          <w:rStyle w:val="35"/>
          <w:rFonts w:ascii="Calibri" w:hAnsi="Calibri" w:cs="Calibri"/>
          <w:i w:val="0"/>
          <w:color w:val="auto"/>
          <w:sz w:val="22"/>
          <w:szCs w:val="22"/>
        </w:rPr>
        <w:t>.</w:t>
      </w:r>
    </w:p>
    <w:tbl>
      <w:tblPr>
        <w:tblStyle w:val="14"/>
        <w:tblW w:w="5377"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782"/>
        <w:gridCol w:w="848"/>
        <w:gridCol w:w="848"/>
        <w:gridCol w:w="1071"/>
        <w:gridCol w:w="848"/>
        <w:gridCol w:w="848"/>
        <w:gridCol w:w="1071"/>
        <w:gridCol w:w="848"/>
        <w:gridCol w:w="848"/>
        <w:gridCol w:w="1071"/>
        <w:gridCol w:w="848"/>
        <w:gridCol w:w="849"/>
        <w:gridCol w:w="10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vMerge w:val="restar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Epoch</w:t>
            </w:r>
          </w:p>
          <w:p>
            <w:pPr>
              <w:jc w:val="center"/>
              <w:rPr>
                <w:rFonts w:ascii="Calibri" w:hAnsi="Calibri" w:cs="Calibri"/>
                <w:sz w:val="22"/>
                <w:lang w:eastAsia="zh-CN"/>
              </w:rPr>
            </w:pP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(0.1, 0.1)</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(0.3, 0.3)</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(0.5, 0.5)</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(0.7, 0.7)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vMerge w:val="continue"/>
            <w:vAlign w:val="center"/>
          </w:tcPr>
          <w:p>
            <w:pPr>
              <w:jc w:val="center"/>
              <w:rPr>
                <w:rFonts w:ascii="Calibri" w:hAnsi="Calibri" w:cs="Calibri"/>
                <w:sz w:val="22"/>
                <w:lang w:eastAsia="zh-CN"/>
              </w:rPr>
            </w:pP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overflowPunct/>
              <w:autoSpaceDE/>
              <w:autoSpaceDN/>
              <w:adjustRightInd/>
              <w:jc w:val="left"/>
              <w:textAlignment w:val="auto"/>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overflowPunct/>
              <w:autoSpaceDE/>
              <w:autoSpaceDN/>
              <w:adjustRightInd/>
              <w:jc w:val="left"/>
              <w:textAlignment w:val="auto"/>
              <w:rPr>
                <w:rFonts w:ascii="Calibri" w:hAnsi="Calibri" w:cs="Calibri"/>
                <w:sz w:val="22"/>
                <w:lang w:eastAsia="zh-CN"/>
              </w:rPr>
            </w:pPr>
            <w:r>
              <w:rPr>
                <w:rFonts w:ascii="Calibri" w:hAnsi="Calibri" w:cs="Calibri"/>
                <w:sz w:val="22"/>
                <w:lang w:eastAsia="zh-CN"/>
              </w:rPr>
              <w:t>Impro(%)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0.0310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0.0318</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-2.6</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0.1017</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0.0596</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41.4</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0.2409</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0.1069</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55.6</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0.4242</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0.1126</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73.</w:t>
            </w:r>
            <w:r>
              <w:rPr>
                <w:rFonts w:ascii="Calibri" w:hAnsi="Calibri" w:cs="Calibri"/>
                <w:sz w:val="22"/>
                <w:lang w:eastAsia="zh-CN"/>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0.0310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0.0300</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3.3</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0.0956</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0.0544</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43.1</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0.2352</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0.0764</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67.5</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0.3994</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0.0968</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75.</w:t>
            </w:r>
            <w:r>
              <w:rPr>
                <w:rFonts w:ascii="Calibri" w:hAnsi="Calibri" w:cs="Calibri"/>
                <w:sz w:val="22"/>
                <w:lang w:eastAsia="zh-CN"/>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30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0.0306</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0.0294</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3</w:t>
            </w:r>
            <w:r>
              <w:rPr>
                <w:rFonts w:ascii="Calibri" w:hAnsi="Calibri" w:cs="Calibri"/>
                <w:sz w:val="22"/>
                <w:lang w:eastAsia="zh-CN"/>
              </w:rPr>
              <w:t>.9</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0.1013</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0.0530</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47.7</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0.2548</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0.0721</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71.7</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0.4051</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0.1001</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75.</w:t>
            </w:r>
            <w:r>
              <w:rPr>
                <w:rFonts w:ascii="Calibri" w:hAnsi="Calibri" w:cs="Calibri"/>
                <w:sz w:val="22"/>
                <w:lang w:eastAsia="zh-CN"/>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0.0324</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0.0300</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7</w:t>
            </w:r>
            <w:r>
              <w:rPr>
                <w:rFonts w:ascii="Calibri" w:hAnsi="Calibri" w:cs="Calibri"/>
                <w:sz w:val="22"/>
                <w:lang w:eastAsia="zh-CN"/>
              </w:rPr>
              <w:t>.4</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0.1218</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0.0560</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54.0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0.2663</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0.0870</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67.3</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0.3603</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0.0845</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76.5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5"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0.0331</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0.0298</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1</w:t>
            </w:r>
            <w:r>
              <w:rPr>
                <w:rFonts w:ascii="Calibri" w:hAnsi="Calibri" w:cs="Calibri"/>
                <w:sz w:val="22"/>
                <w:lang w:eastAsia="zh-CN"/>
              </w:rPr>
              <w:t>0.0</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0.1081</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0.0492</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54.5</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0.2609</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0.0682</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73.9</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0.3104</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0.0984</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68.</w:t>
            </w:r>
            <w:r>
              <w:rPr>
                <w:rFonts w:ascii="Calibri" w:hAnsi="Calibri" w:cs="Calibri"/>
                <w:sz w:val="22"/>
                <w:lang w:eastAsia="zh-CN"/>
              </w:rPr>
              <w:t>3</w:t>
            </w:r>
          </w:p>
        </w:tc>
      </w:tr>
    </w:tbl>
    <w:p>
      <w:pPr>
        <w:pStyle w:val="6"/>
        <w:ind w:firstLine="0"/>
        <w:rPr>
          <w:rStyle w:val="35"/>
          <w:rFonts w:ascii="Calibri" w:hAnsi="Calibri" w:cs="Calibri"/>
          <w:i w:val="0"/>
          <w:iCs w:val="0"/>
          <w:color w:val="auto"/>
          <w:sz w:val="22"/>
          <w:lang w:eastAsia="zh-CN"/>
        </w:rPr>
      </w:pPr>
    </w:p>
    <w:p>
      <w:pPr>
        <w:pStyle w:val="6"/>
        <w:spacing w:before="120" w:after="120"/>
        <w:ind w:firstLine="0"/>
        <w:jc w:val="center"/>
        <w:rPr>
          <w:rStyle w:val="35"/>
          <w:rFonts w:ascii="Calibri" w:hAnsi="Calibri" w:cs="Calibri"/>
          <w:i w:val="0"/>
          <w:color w:val="auto"/>
          <w:sz w:val="22"/>
          <w:szCs w:val="22"/>
        </w:rPr>
      </w:pPr>
      <w:r>
        <w:rPr>
          <w:rStyle w:val="35"/>
          <w:rFonts w:ascii="Calibri" w:hAnsi="Calibri" w:cs="Calibri"/>
          <w:b/>
          <w:bCs/>
          <w:i w:val="0"/>
          <w:color w:val="auto"/>
          <w:sz w:val="22"/>
          <w:szCs w:val="22"/>
        </w:rPr>
        <w:t>Table 3.</w:t>
      </w:r>
      <w:r>
        <w:rPr>
          <w:rStyle w:val="35"/>
          <w:rFonts w:ascii="Calibri" w:hAnsi="Calibri" w:cs="Calibri"/>
          <w:i w:val="0"/>
          <w:color w:val="auto"/>
          <w:sz w:val="22"/>
          <w:szCs w:val="22"/>
        </w:rPr>
        <w:t xml:space="preserve"> Wind power forecasting </w:t>
      </w:r>
      <w:r>
        <w:rPr>
          <w:rFonts w:ascii="Calibri" w:hAnsi="Calibri" w:cs="Calibri"/>
          <w:sz w:val="22"/>
          <w:lang w:eastAsia="zh-CN"/>
        </w:rPr>
        <w:t xml:space="preserve">experimental results of adding the same high noise to </w:t>
      </w:r>
      <w:del w:id="160" w:author="璐璐子" w:date="2023-06-17T14:26:57Z">
        <w:r>
          <w:rPr>
            <w:rFonts w:ascii="Calibri" w:hAnsi="Calibri" w:cs="Calibri"/>
            <w:sz w:val="22"/>
            <w:lang w:eastAsia="zh-CN"/>
          </w:rPr>
          <w:delText>train set</w:delText>
        </w:r>
      </w:del>
      <w:ins w:id="161" w:author="璐璐子" w:date="2023-06-17T14:26:57Z">
        <w:r>
          <w:rPr>
            <w:rFonts w:hint="eastAsia" w:ascii="Calibri" w:hAnsi="Calibri" w:cs="Calibri"/>
            <w:sz w:val="22"/>
            <w:lang w:eastAsia="zh-CN"/>
          </w:rPr>
          <w:t>training set</w:t>
        </w:r>
      </w:ins>
      <w:r>
        <w:rPr>
          <w:rFonts w:ascii="Calibri" w:hAnsi="Calibri" w:cs="Calibri"/>
          <w:sz w:val="22"/>
          <w:lang w:eastAsia="zh-CN"/>
        </w:rPr>
        <w:t xml:space="preserve"> and test set</w:t>
      </w:r>
      <w:r>
        <w:rPr>
          <w:rStyle w:val="35"/>
          <w:rFonts w:ascii="Calibri" w:hAnsi="Calibri" w:cs="Calibri"/>
          <w:i w:val="0"/>
          <w:color w:val="auto"/>
          <w:sz w:val="22"/>
          <w:szCs w:val="22"/>
        </w:rPr>
        <w:t>.</w:t>
      </w:r>
    </w:p>
    <w:tbl>
      <w:tblPr>
        <w:tblStyle w:val="14"/>
        <w:tblW w:w="5377"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782"/>
        <w:gridCol w:w="848"/>
        <w:gridCol w:w="848"/>
        <w:gridCol w:w="1071"/>
        <w:gridCol w:w="848"/>
        <w:gridCol w:w="848"/>
        <w:gridCol w:w="1071"/>
        <w:gridCol w:w="848"/>
        <w:gridCol w:w="848"/>
        <w:gridCol w:w="1071"/>
        <w:gridCol w:w="848"/>
        <w:gridCol w:w="849"/>
        <w:gridCol w:w="10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vMerge w:val="restar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Epoch</w:t>
            </w:r>
          </w:p>
          <w:p>
            <w:pPr>
              <w:jc w:val="center"/>
              <w:rPr>
                <w:rFonts w:ascii="Calibri" w:hAnsi="Calibri" w:cs="Calibri"/>
                <w:sz w:val="22"/>
                <w:lang w:eastAsia="zh-CN"/>
              </w:rPr>
            </w:pPr>
          </w:p>
        </w:tc>
        <w:tc>
          <w:tcPr>
            <w:tcW w:w="1167"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(0, 0.5)</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(0, 0.7)</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(0.5, 0.5)</w:t>
            </w:r>
          </w:p>
        </w:tc>
        <w:tc>
          <w:tcPr>
            <w:tcW w:w="1168" w:type="pct"/>
            <w:gridSpan w:val="3"/>
            <w:shd w:val="clear" w:color="auto" w:fill="auto"/>
            <w:noWrap/>
            <w:vAlign w:val="center"/>
          </w:tcPr>
          <w:p>
            <w:pPr>
              <w:jc w:val="center"/>
              <w:rPr>
                <w:rFonts w:ascii="Calibri" w:hAnsi="Calibri" w:cs="Calibri"/>
                <w:sz w:val="22"/>
                <w:lang w:eastAsia="zh-CN"/>
              </w:rPr>
            </w:pPr>
            <w:r>
              <w:rPr>
                <w:rFonts w:ascii="Calibri" w:hAnsi="Calibri" w:cs="Calibri"/>
                <w:i/>
                <w:iCs/>
                <w:sz w:val="22"/>
                <w:lang w:eastAsia="zh-CN"/>
              </w:rPr>
              <w:t>N</w:t>
            </w:r>
            <w:r>
              <w:rPr>
                <w:rFonts w:ascii="Calibri" w:hAnsi="Calibri" w:cs="Calibri"/>
                <w:sz w:val="22"/>
                <w:lang w:eastAsia="zh-CN"/>
              </w:rPr>
              <w:t>(0.7, 0.7)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vMerge w:val="continue"/>
            <w:vAlign w:val="center"/>
          </w:tcPr>
          <w:p>
            <w:pPr>
              <w:jc w:val="center"/>
              <w:rPr>
                <w:rFonts w:ascii="Calibri" w:hAnsi="Calibri" w:cs="Calibri"/>
                <w:sz w:val="22"/>
                <w:lang w:eastAsia="zh-CN"/>
              </w:rPr>
            </w:pP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Impro(%)</w:t>
            </w:r>
          </w:p>
        </w:tc>
        <w:tc>
          <w:tcPr>
            <w:tcW w:w="358"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LSTM</w:t>
            </w:r>
          </w:p>
        </w:tc>
        <w:tc>
          <w:tcPr>
            <w:tcW w:w="358" w:type="pct"/>
            <w:shd w:val="clear" w:color="auto" w:fill="auto"/>
            <w:noWrap/>
            <w:vAlign w:val="center"/>
          </w:tcPr>
          <w:p>
            <w:pPr>
              <w:overflowPunct/>
              <w:autoSpaceDE/>
              <w:autoSpaceDN/>
              <w:adjustRightInd/>
              <w:jc w:val="left"/>
              <w:textAlignment w:val="auto"/>
              <w:rPr>
                <w:rFonts w:ascii="Calibri" w:hAnsi="Calibri" w:cs="Calibri"/>
                <w:sz w:val="22"/>
                <w:lang w:eastAsia="zh-CN"/>
              </w:rPr>
            </w:pPr>
            <w:r>
              <w:rPr>
                <w:rFonts w:ascii="Calibri" w:hAnsi="Calibri" w:cs="Calibri"/>
                <w:sz w:val="22"/>
                <w:lang w:eastAsia="zh-CN"/>
              </w:rPr>
              <w:t>TgDPF</w:t>
            </w:r>
          </w:p>
        </w:tc>
        <w:tc>
          <w:tcPr>
            <w:tcW w:w="452" w:type="pct"/>
            <w:shd w:val="clear" w:color="auto" w:fill="auto"/>
            <w:noWrap/>
            <w:vAlign w:val="center"/>
          </w:tcPr>
          <w:p>
            <w:pPr>
              <w:overflowPunct/>
              <w:autoSpaceDE/>
              <w:autoSpaceDN/>
              <w:adjustRightInd/>
              <w:jc w:val="left"/>
              <w:textAlignment w:val="auto"/>
              <w:rPr>
                <w:rFonts w:ascii="Calibri" w:hAnsi="Calibri" w:cs="Calibri"/>
                <w:sz w:val="22"/>
                <w:lang w:eastAsia="zh-CN"/>
              </w:rPr>
            </w:pPr>
            <w:r>
              <w:rPr>
                <w:rFonts w:ascii="Calibri" w:hAnsi="Calibri" w:cs="Calibri"/>
                <w:sz w:val="22"/>
                <w:lang w:eastAsia="zh-CN"/>
              </w:rPr>
              <w:t>Impro(%)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10</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0.1131</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0.1199</w:t>
            </w:r>
          </w:p>
        </w:tc>
        <w:tc>
          <w:tcPr>
            <w:tcW w:w="452" w:type="pct"/>
            <w:shd w:val="clear" w:color="auto" w:fill="auto"/>
            <w:noWrap/>
          </w:tcPr>
          <w:p>
            <w:pPr>
              <w:jc w:val="center"/>
              <w:rPr>
                <w:rFonts w:ascii="Calibri" w:hAnsi="Calibri" w:cs="Calibri"/>
                <w:sz w:val="22"/>
                <w:lang w:eastAsia="zh-CN"/>
              </w:rPr>
            </w:pPr>
            <w:r>
              <w:rPr>
                <w:rFonts w:ascii="Calibri" w:hAnsi="Calibri" w:cs="Calibri"/>
                <w:sz w:val="22"/>
                <w:lang w:eastAsia="zh-CN"/>
              </w:rPr>
              <w:t>-6.0</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0.1457</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0.1596</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w:t>
            </w:r>
            <w:r>
              <w:rPr>
                <w:rFonts w:ascii="Calibri" w:hAnsi="Calibri" w:cs="Calibri"/>
                <w:sz w:val="22"/>
                <w:lang w:eastAsia="zh-CN"/>
              </w:rPr>
              <w:t>9.5</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0.1134</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0.1551</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-36.</w:t>
            </w:r>
            <w:r>
              <w:rPr>
                <w:rFonts w:ascii="Calibri" w:hAnsi="Calibri" w:cs="Calibri"/>
                <w:sz w:val="22"/>
                <w:lang w:eastAsia="zh-CN"/>
              </w:rPr>
              <w:t>8</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0.1466</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0.2044</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-39.4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20</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0.1082</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0.1163</w:t>
            </w:r>
          </w:p>
        </w:tc>
        <w:tc>
          <w:tcPr>
            <w:tcW w:w="452" w:type="pct"/>
            <w:shd w:val="clear" w:color="auto" w:fill="auto"/>
            <w:noWrap/>
          </w:tcPr>
          <w:p>
            <w:pPr>
              <w:jc w:val="center"/>
              <w:rPr>
                <w:rFonts w:ascii="Calibri" w:hAnsi="Calibri" w:cs="Calibri"/>
                <w:sz w:val="22"/>
                <w:lang w:eastAsia="zh-CN"/>
              </w:rPr>
            </w:pPr>
            <w:r>
              <w:rPr>
                <w:rFonts w:ascii="Calibri" w:hAnsi="Calibri" w:cs="Calibri"/>
                <w:sz w:val="22"/>
                <w:lang w:eastAsia="zh-CN"/>
              </w:rPr>
              <w:t>-7.5</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0.1371</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0.1553</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-1</w:t>
            </w:r>
            <w:r>
              <w:rPr>
                <w:rFonts w:ascii="Calibri" w:hAnsi="Calibri" w:cs="Calibri"/>
                <w:sz w:val="22"/>
                <w:lang w:eastAsia="zh-CN"/>
              </w:rPr>
              <w:t>3.3</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0.1096</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0.1269</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-15.8</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0.1379</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0.1500</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-8.</w:t>
            </w:r>
            <w:r>
              <w:rPr>
                <w:rFonts w:ascii="Calibri" w:hAnsi="Calibri" w:cs="Calibri"/>
                <w:sz w:val="22"/>
                <w:lang w:eastAsia="zh-CN"/>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30</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0.1053</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0.1165</w:t>
            </w:r>
          </w:p>
        </w:tc>
        <w:tc>
          <w:tcPr>
            <w:tcW w:w="452" w:type="pct"/>
            <w:shd w:val="clear" w:color="auto" w:fill="auto"/>
            <w:noWrap/>
          </w:tcPr>
          <w:p>
            <w:pPr>
              <w:jc w:val="center"/>
              <w:rPr>
                <w:rFonts w:ascii="Calibri" w:hAnsi="Calibri" w:cs="Calibri"/>
                <w:sz w:val="22"/>
                <w:lang w:eastAsia="zh-CN"/>
              </w:rPr>
            </w:pPr>
            <w:r>
              <w:rPr>
                <w:rFonts w:ascii="Calibri" w:hAnsi="Calibri" w:cs="Calibri"/>
                <w:sz w:val="22"/>
                <w:lang w:eastAsia="zh-CN"/>
              </w:rPr>
              <w:t>-10.6</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0.1366</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0.1515</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w:t>
            </w:r>
            <w:r>
              <w:rPr>
                <w:rFonts w:ascii="Calibri" w:hAnsi="Calibri" w:cs="Calibri"/>
                <w:sz w:val="22"/>
                <w:lang w:eastAsia="zh-CN"/>
              </w:rPr>
              <w:t>10.9</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0.1048</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0.1162</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-10.9</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0.1358</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0.1445</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70"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40</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0.1042</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0.1136</w:t>
            </w:r>
          </w:p>
        </w:tc>
        <w:tc>
          <w:tcPr>
            <w:tcW w:w="452" w:type="pct"/>
            <w:shd w:val="clear" w:color="auto" w:fill="auto"/>
            <w:noWrap/>
          </w:tcPr>
          <w:p>
            <w:pPr>
              <w:jc w:val="center"/>
              <w:rPr>
                <w:rFonts w:ascii="Calibri" w:hAnsi="Calibri" w:cs="Calibri"/>
                <w:sz w:val="22"/>
                <w:lang w:eastAsia="zh-CN"/>
              </w:rPr>
            </w:pPr>
            <w:r>
              <w:rPr>
                <w:rFonts w:ascii="Calibri" w:hAnsi="Calibri" w:cs="Calibri"/>
                <w:sz w:val="22"/>
                <w:lang w:eastAsia="zh-CN"/>
              </w:rPr>
              <w:t>-9.0</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0.1374</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0.1454</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-5.</w:t>
            </w:r>
            <w:r>
              <w:rPr>
                <w:rFonts w:ascii="Calibri" w:hAnsi="Calibri" w:cs="Calibri"/>
                <w:sz w:val="22"/>
                <w:lang w:eastAsia="zh-CN"/>
              </w:rPr>
              <w:t>8</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0.1045</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0.1111</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-6.3</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0.1401</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0.1428</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-1.9</w:t>
            </w:r>
            <w:r>
              <w:rPr>
                <w:rFonts w:ascii="Calibri" w:hAnsi="Calibri" w:cs="Calibri"/>
                <w:sz w:val="22"/>
                <w:lang w:eastAsia="zh-CN"/>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85" w:hRule="atLeast"/>
          <w:jc w:val="center"/>
        </w:trPr>
        <w:tc>
          <w:tcPr>
            <w:tcW w:w="330" w:type="pct"/>
            <w:shd w:val="clear" w:color="auto" w:fill="auto"/>
            <w:noWrap/>
            <w:vAlign w:val="center"/>
          </w:tcPr>
          <w:p>
            <w:pPr>
              <w:jc w:val="center"/>
              <w:rPr>
                <w:rFonts w:ascii="Calibri" w:hAnsi="Calibri" w:cs="Calibri"/>
                <w:sz w:val="22"/>
                <w:lang w:eastAsia="zh-CN"/>
              </w:rPr>
            </w:pPr>
            <w:r>
              <w:rPr>
                <w:rFonts w:ascii="Calibri" w:hAnsi="Calibri" w:cs="Calibri"/>
                <w:sz w:val="22"/>
                <w:lang w:eastAsia="zh-CN"/>
              </w:rPr>
              <w:t>50</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0.1057</w:t>
            </w:r>
          </w:p>
        </w:tc>
        <w:tc>
          <w:tcPr>
            <w:tcW w:w="358" w:type="pct"/>
            <w:shd w:val="clear" w:color="auto" w:fill="auto"/>
            <w:noWrap/>
          </w:tcPr>
          <w:p>
            <w:pPr>
              <w:jc w:val="center"/>
              <w:rPr>
                <w:rFonts w:ascii="Calibri" w:hAnsi="Calibri" w:cs="Calibri"/>
                <w:sz w:val="22"/>
                <w:lang w:eastAsia="zh-CN"/>
              </w:rPr>
            </w:pPr>
            <w:r>
              <w:rPr>
                <w:rFonts w:ascii="Calibri" w:hAnsi="Calibri" w:cs="Calibri"/>
                <w:sz w:val="22"/>
                <w:lang w:eastAsia="zh-CN"/>
              </w:rPr>
              <w:t>0.1097</w:t>
            </w:r>
          </w:p>
        </w:tc>
        <w:tc>
          <w:tcPr>
            <w:tcW w:w="452" w:type="pct"/>
            <w:shd w:val="clear" w:color="auto" w:fill="auto"/>
            <w:noWrap/>
          </w:tcPr>
          <w:p>
            <w:pPr>
              <w:jc w:val="center"/>
              <w:rPr>
                <w:rFonts w:ascii="Calibri" w:hAnsi="Calibri" w:cs="Calibri"/>
                <w:sz w:val="22"/>
                <w:lang w:eastAsia="zh-CN"/>
              </w:rPr>
            </w:pPr>
            <w:r>
              <w:rPr>
                <w:rFonts w:ascii="Calibri" w:hAnsi="Calibri" w:cs="Calibri"/>
                <w:sz w:val="22"/>
                <w:lang w:eastAsia="zh-CN"/>
              </w:rPr>
              <w:t>-3.8</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0.1357</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0.1438</w:t>
            </w:r>
          </w:p>
        </w:tc>
        <w:tc>
          <w:tcPr>
            <w:tcW w:w="452" w:type="pct"/>
            <w:shd w:val="clear" w:color="auto" w:fill="auto"/>
            <w:noWrap/>
            <w:vAlign w:val="center"/>
          </w:tcPr>
          <w:p>
            <w:pPr>
              <w:jc w:val="center"/>
              <w:rPr>
                <w:rFonts w:ascii="Calibri" w:hAnsi="Calibri" w:cs="Calibri"/>
                <w:sz w:val="22"/>
                <w:lang w:eastAsia="zh-CN"/>
              </w:rPr>
            </w:pPr>
            <w:r>
              <w:rPr>
                <w:rFonts w:hint="eastAsia" w:ascii="Calibri" w:hAnsi="Calibri" w:cs="Calibri"/>
                <w:sz w:val="22"/>
                <w:lang w:eastAsia="zh-CN"/>
              </w:rPr>
              <w:t>-</w:t>
            </w:r>
            <w:r>
              <w:rPr>
                <w:rFonts w:ascii="Calibri" w:hAnsi="Calibri" w:cs="Calibri"/>
                <w:sz w:val="22"/>
                <w:lang w:eastAsia="zh-CN"/>
              </w:rPr>
              <w:t>6.0</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0.1059</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0.1129</w:t>
            </w:r>
          </w:p>
        </w:tc>
        <w:tc>
          <w:tcPr>
            <w:tcW w:w="452"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-6.6</w:t>
            </w:r>
          </w:p>
        </w:tc>
        <w:tc>
          <w:tcPr>
            <w:tcW w:w="358" w:type="pct"/>
            <w:shd w:val="clear" w:color="auto" w:fill="auto"/>
            <w:noWrap/>
            <w:vAlign w:val="bottom"/>
          </w:tcPr>
          <w:p>
            <w:pPr>
              <w:jc w:val="center"/>
              <w:rPr>
                <w:rFonts w:ascii="Calibri" w:hAnsi="Calibri" w:cs="Calibri"/>
                <w:sz w:val="22"/>
                <w:lang w:eastAsia="zh-CN"/>
              </w:rPr>
            </w:pPr>
            <w:r>
              <w:rPr>
                <w:rFonts w:ascii="Calibri" w:hAnsi="Calibri" w:cs="Calibri"/>
                <w:sz w:val="22"/>
                <w:lang w:eastAsia="zh-CN"/>
              </w:rPr>
              <w:t>0.1420</w:t>
            </w:r>
          </w:p>
        </w:tc>
        <w:tc>
          <w:tcPr>
            <w:tcW w:w="358" w:type="pct"/>
            <w:shd w:val="clear" w:color="auto" w:fill="auto"/>
            <w:noWrap/>
            <w:vAlign w:val="bottom"/>
          </w:tcPr>
          <w:p>
            <w:pPr>
              <w:overflowPunct/>
              <w:autoSpaceDE/>
              <w:autoSpaceDN/>
              <w:adjustRightInd/>
              <w:jc w:val="right"/>
              <w:textAlignment w:val="auto"/>
              <w:rPr>
                <w:rFonts w:ascii="Calibri" w:hAnsi="Calibri" w:cs="Calibri"/>
                <w:sz w:val="22"/>
                <w:lang w:eastAsia="zh-CN"/>
              </w:rPr>
            </w:pPr>
            <w:r>
              <w:rPr>
                <w:rFonts w:ascii="Calibri" w:hAnsi="Calibri" w:cs="Calibri"/>
                <w:sz w:val="22"/>
                <w:lang w:eastAsia="zh-CN"/>
              </w:rPr>
              <w:t>0.1418</w:t>
            </w:r>
          </w:p>
        </w:tc>
        <w:tc>
          <w:tcPr>
            <w:tcW w:w="452" w:type="pct"/>
            <w:shd w:val="clear" w:color="auto" w:fill="auto"/>
            <w:noWrap/>
            <w:vAlign w:val="center"/>
          </w:tcPr>
          <w:p>
            <w:pPr>
              <w:overflowPunct/>
              <w:autoSpaceDE/>
              <w:autoSpaceDN/>
              <w:adjustRightInd/>
              <w:jc w:val="center"/>
              <w:textAlignment w:val="auto"/>
              <w:rPr>
                <w:rFonts w:ascii="Calibri" w:hAnsi="Calibri" w:cs="Calibri"/>
                <w:sz w:val="22"/>
                <w:lang w:eastAsia="zh-CN"/>
              </w:rPr>
            </w:pPr>
            <w:r>
              <w:rPr>
                <w:rFonts w:hint="eastAsia" w:ascii="Calibri" w:hAnsi="Calibri" w:cs="Calibri"/>
                <w:sz w:val="22"/>
                <w:lang w:eastAsia="zh-CN"/>
              </w:rPr>
              <w:t>0.1</w:t>
            </w:r>
          </w:p>
        </w:tc>
      </w:tr>
    </w:tbl>
    <w:p>
      <w:pPr>
        <w:pStyle w:val="6"/>
        <w:spacing w:before="120" w:after="120"/>
        <w:ind w:firstLine="358" w:firstLineChars="163"/>
        <w:rPr>
          <w:rStyle w:val="35"/>
          <w:rFonts w:ascii="Calibri" w:hAnsi="Calibri" w:cs="Calibri"/>
          <w:i w:val="0"/>
          <w:iCs w:val="0"/>
          <w:color w:val="auto"/>
          <w:sz w:val="22"/>
          <w:lang w:eastAsia="zh-CN"/>
        </w:rPr>
        <w:sectPr>
          <w:type w:val="continuous"/>
          <w:pgSz w:w="12240" w:h="15840"/>
          <w:pgMar w:top="794" w:right="720" w:bottom="794" w:left="720" w:header="720" w:footer="386" w:gutter="0"/>
          <w:cols w:space="427" w:num="1"/>
          <w:docGrid w:linePitch="360" w:charSpace="0"/>
        </w:sectPr>
      </w:pPr>
    </w:p>
    <w:p>
      <w:pPr>
        <w:pStyle w:val="6"/>
        <w:ind w:firstLine="440" w:firstLineChars="200"/>
        <w:rPr>
          <w:rStyle w:val="35"/>
          <w:rFonts w:ascii="Calibri" w:hAnsi="Calibri" w:cs="Calibri"/>
          <w:i w:val="0"/>
          <w:iCs w:val="0"/>
          <w:color w:val="auto"/>
          <w:sz w:val="22"/>
          <w:lang w:eastAsia="zh-CN"/>
        </w:rPr>
      </w:pPr>
      <w:r>
        <w:rPr>
          <w:rFonts w:ascii="Calibri" w:hAnsi="Calibri" w:cs="Calibri"/>
          <w:sz w:val="22"/>
          <w:lang w:eastAsia="zh-CN"/>
        </w:rPr>
        <w:t xml:space="preserve">Furthermore, when the noise ratio is high, the prediction effect of LSTM will be significantly worse, while the effect of TgDPF is relatively stable. We think that the reason for this phenomenon is that LSTM has over-fitted the noise in the wind speed, so that when the model is tested with test set data without noise, the effect of LSTM will decline a lot. In order to verify our idea, we also tested the effect of the model when adding the same high noise to the wind speed of the test sets as the </w:t>
      </w:r>
      <w:del w:id="162" w:author="璐璐子" w:date="2023-06-17T14:26:57Z">
        <w:r>
          <w:rPr>
            <w:rFonts w:ascii="Calibri" w:hAnsi="Calibri" w:cs="Calibri"/>
            <w:sz w:val="22"/>
            <w:lang w:eastAsia="zh-CN"/>
          </w:rPr>
          <w:delText>train set</w:delText>
        </w:r>
      </w:del>
      <w:ins w:id="163" w:author="璐璐子" w:date="2023-06-17T14:26:57Z">
        <w:r>
          <w:rPr>
            <w:rFonts w:hint="eastAsia" w:ascii="Calibri" w:hAnsi="Calibri" w:cs="Calibri"/>
            <w:sz w:val="22"/>
            <w:lang w:eastAsia="zh-CN"/>
          </w:rPr>
          <w:t>training set</w:t>
        </w:r>
      </w:ins>
      <w:r>
        <w:rPr>
          <w:rFonts w:ascii="Calibri" w:hAnsi="Calibri" w:cs="Calibri"/>
          <w:sz w:val="22"/>
          <w:lang w:eastAsia="zh-CN"/>
        </w:rPr>
        <w:t xml:space="preserve">s, and the results are shown in Table 3. Each large </w:t>
      </w:r>
      <w:r>
        <w:rPr>
          <w:rFonts w:hint="eastAsia" w:ascii="Calibri" w:hAnsi="Calibri" w:cs="Calibri"/>
          <w:sz w:val="22"/>
          <w:lang w:eastAsia="zh-CN"/>
        </w:rPr>
        <w:t>column</w:t>
      </w:r>
      <w:r>
        <w:rPr>
          <w:rFonts w:ascii="Calibri" w:hAnsi="Calibri" w:cs="Calibri"/>
          <w:sz w:val="22"/>
          <w:lang w:eastAsia="zh-CN"/>
        </w:rPr>
        <w:t xml:space="preserve">, such as </w:t>
      </w:r>
      <w:r>
        <w:rPr>
          <w:rFonts w:ascii="Calibri" w:hAnsi="Calibri" w:cs="Calibri"/>
          <w:i/>
          <w:iCs/>
          <w:sz w:val="22"/>
          <w:lang w:eastAsia="zh-CN"/>
        </w:rPr>
        <w:t>N</w:t>
      </w:r>
      <w:r>
        <w:rPr>
          <w:rFonts w:ascii="Calibri" w:hAnsi="Calibri" w:cs="Calibri"/>
          <w:sz w:val="22"/>
          <w:lang w:eastAsia="zh-CN"/>
        </w:rPr>
        <w:t xml:space="preserve"> (0, 0.5), indicates the experimental result of adding such noise to the wind speed in the </w:t>
      </w:r>
      <w:del w:id="164" w:author="璐璐子" w:date="2023-06-17T14:26:57Z">
        <w:r>
          <w:rPr>
            <w:rFonts w:ascii="Calibri" w:hAnsi="Calibri" w:cs="Calibri"/>
            <w:sz w:val="22"/>
            <w:lang w:eastAsia="zh-CN"/>
          </w:rPr>
          <w:delText>train set</w:delText>
        </w:r>
      </w:del>
      <w:ins w:id="165" w:author="璐璐子" w:date="2023-06-17T14:26:57Z">
        <w:r>
          <w:rPr>
            <w:rFonts w:hint="eastAsia" w:ascii="Calibri" w:hAnsi="Calibri" w:cs="Calibri"/>
            <w:sz w:val="22"/>
            <w:lang w:eastAsia="zh-CN"/>
          </w:rPr>
          <w:t>training set</w:t>
        </w:r>
      </w:ins>
      <w:r>
        <w:rPr>
          <w:rFonts w:ascii="Calibri" w:hAnsi="Calibri" w:cs="Calibri"/>
          <w:sz w:val="22"/>
          <w:lang w:eastAsia="zh-CN"/>
        </w:rPr>
        <w:t xml:space="preserve"> during the training process and to the wind speed in the test set during the testing process, and the number (10, 20, …) in the small rows also indicate how many epochs are run.</w:t>
      </w:r>
      <w:r>
        <w:rPr>
          <w:rStyle w:val="35"/>
          <w:rFonts w:hint="eastAsia" w:ascii="Calibri" w:hAnsi="Calibri" w:cs="Calibri"/>
          <w:i w:val="0"/>
          <w:iCs w:val="0"/>
          <w:color w:val="auto"/>
          <w:sz w:val="22"/>
          <w:lang w:eastAsia="zh-CN"/>
        </w:rPr>
        <w:t xml:space="preserve"> </w:t>
      </w:r>
      <w:r>
        <w:rPr>
          <w:rStyle w:val="35"/>
          <w:rFonts w:ascii="Calibri" w:hAnsi="Calibri" w:cs="Calibri"/>
          <w:i w:val="0"/>
          <w:iCs w:val="0"/>
          <w:color w:val="auto"/>
          <w:sz w:val="22"/>
          <w:lang w:eastAsia="zh-CN"/>
        </w:rPr>
        <w:t xml:space="preserve">It can be seen from Table 3 that when the same high noise as the </w:t>
      </w:r>
      <w:del w:id="166" w:author="璐璐子" w:date="2023-06-17T14:26:57Z">
        <w:commentRangeStart w:id="24"/>
        <w:r>
          <w:rPr>
            <w:rStyle w:val="35"/>
            <w:rFonts w:ascii="Calibri" w:hAnsi="Calibri" w:cs="Calibri"/>
            <w:i w:val="0"/>
            <w:iCs w:val="0"/>
            <w:color w:val="auto"/>
            <w:sz w:val="22"/>
            <w:lang w:eastAsia="zh-CN"/>
          </w:rPr>
          <w:delText xml:space="preserve">train </w:delText>
        </w:r>
        <w:commentRangeEnd w:id="24"/>
      </w:del>
      <w:del w:id="167" w:author="璐璐子" w:date="2023-06-17T14:26:57Z">
        <w:r>
          <w:rPr/>
          <w:commentReference w:id="24"/>
        </w:r>
      </w:del>
      <w:del w:id="168" w:author="璐璐子" w:date="2023-06-17T14:26:57Z">
        <w:r>
          <w:rPr>
            <w:rStyle w:val="35"/>
            <w:rFonts w:ascii="Calibri" w:hAnsi="Calibri" w:cs="Calibri"/>
            <w:i w:val="0"/>
            <w:iCs w:val="0"/>
            <w:color w:val="auto"/>
            <w:sz w:val="22"/>
            <w:lang w:eastAsia="zh-CN"/>
          </w:rPr>
          <w:delText>set</w:delText>
        </w:r>
      </w:del>
      <w:ins w:id="169" w:author="璐璐子" w:date="2023-06-17T14:26:57Z">
        <w:r>
          <w:rPr>
            <w:rStyle w:val="35"/>
            <w:rFonts w:hint="eastAsia" w:ascii="Calibri" w:hAnsi="Calibri" w:cs="Calibri"/>
            <w:i w:val="0"/>
            <w:iCs w:val="0"/>
            <w:color w:val="auto"/>
            <w:sz w:val="22"/>
            <w:lang w:eastAsia="zh-CN"/>
          </w:rPr>
          <w:t>training set</w:t>
        </w:r>
      </w:ins>
      <w:r>
        <w:rPr>
          <w:rStyle w:val="35"/>
          <w:rFonts w:ascii="Calibri" w:hAnsi="Calibri" w:cs="Calibri"/>
          <w:i w:val="0"/>
          <w:iCs w:val="0"/>
          <w:color w:val="auto"/>
          <w:sz w:val="22"/>
          <w:lang w:eastAsia="zh-CN"/>
        </w:rPr>
        <w:t xml:space="preserve"> is added to the test set, the effect of LSTM immediately improves a lot, and in most cases is significantly better than that of TgDPF, </w:t>
      </w:r>
      <w:commentRangeStart w:id="25"/>
      <w:r>
        <w:rPr>
          <w:rStyle w:val="35"/>
          <w:rFonts w:ascii="Calibri" w:hAnsi="Calibri" w:cs="Calibri"/>
          <w:i w:val="0"/>
          <w:iCs w:val="0"/>
          <w:color w:val="auto"/>
          <w:sz w:val="22"/>
          <w:lang w:eastAsia="zh-CN"/>
        </w:rPr>
        <w:t xml:space="preserve">which is obviously not what we want to see. </w:t>
      </w:r>
      <w:commentRangeEnd w:id="25"/>
      <w:r>
        <w:commentReference w:id="25"/>
      </w:r>
      <w:r>
        <w:rPr>
          <w:rStyle w:val="35"/>
          <w:rFonts w:ascii="Calibri" w:hAnsi="Calibri" w:cs="Calibri"/>
          <w:i w:val="0"/>
          <w:iCs w:val="0"/>
          <w:color w:val="auto"/>
          <w:sz w:val="22"/>
          <w:lang w:eastAsia="zh-CN"/>
        </w:rPr>
        <w:t>In contrast, human knowledge in TgDPF will help the model find that the wind speed with high noise in the test set is unreasonable, so it is impossible to obtain accurate wind power based on unreasonable wind speed, which further proves the robustness of TgDPF.</w:t>
      </w:r>
    </w:p>
    <w:p>
      <w:pPr>
        <w:pStyle w:val="6"/>
        <w:ind w:firstLine="440" w:firstLineChars="200"/>
        <w:rPr>
          <w:rStyle w:val="35"/>
          <w:rFonts w:ascii="Calibri" w:hAnsi="Calibri" w:cs="Calibri"/>
          <w:i w:val="0"/>
          <w:iCs w:val="0"/>
          <w:color w:val="auto"/>
          <w:sz w:val="22"/>
          <w:lang w:eastAsia="zh-CN"/>
        </w:rPr>
      </w:pPr>
      <w:r>
        <w:rPr>
          <w:rStyle w:val="35"/>
          <w:rFonts w:ascii="Calibri" w:hAnsi="Calibri" w:cs="Calibri"/>
          <w:i w:val="0"/>
          <w:iCs w:val="0"/>
          <w:color w:val="auto"/>
          <w:sz w:val="22"/>
          <w:lang w:eastAsia="zh-CN"/>
        </w:rPr>
        <w:t>During the training, it can be seen that the wind power curve generated by TgDPF is gradually approaching the actual wind power curve, as shown in Fig. 7. The abscissa of each sub figure in Fig. 7 represents the wind speed, and the ordinate represents the wind power. Fig. 7 selects four different stages of training according to the training process</w:t>
      </w:r>
      <w:r>
        <w:rPr>
          <w:rStyle w:val="35"/>
          <w:rFonts w:hint="eastAsia" w:ascii="Calibri" w:hAnsi="Calibri" w:cs="Calibri"/>
          <w:i w:val="0"/>
          <w:iCs w:val="0"/>
          <w:color w:val="auto"/>
          <w:sz w:val="22"/>
          <w:lang w:eastAsia="zh-CN"/>
        </w:rPr>
        <w:t>:</w:t>
      </w:r>
      <w:r>
        <w:rPr>
          <w:rStyle w:val="35"/>
          <w:rFonts w:ascii="Calibri" w:hAnsi="Calibri" w:cs="Calibri"/>
          <w:i w:val="0"/>
          <w:iCs w:val="0"/>
          <w:color w:val="auto"/>
          <w:sz w:val="22"/>
          <w:lang w:eastAsia="zh-CN"/>
        </w:rPr>
        <w:t xml:space="preserve"> the first stage is the initial stage, and the weights of the model are randomized. The wind power curve generated by the model is obviously not reliable in this stage; In the second stage, the model has learned some knowledge, and the wind power curve generated by the model has been very similar to the actual wind power curve in the low wind speed part. According to our hypothesis, this is because the distribution of wind power in the low wind speed part is more concentrated, making it simpler for the model to learn the wind power distribution of this part. In the third stage, the wind power curve generated by the model is very similar to the actual wind power curve in profile, but slightly different from the actual curve in detail; In the fourth stage, which is also the last stage of training, the wind power curve generated by the model is almost consistent with the actual wind power curve.</w:t>
      </w:r>
    </w:p>
    <w:p>
      <w:pPr>
        <w:pStyle w:val="6"/>
        <w:ind w:firstLine="440" w:firstLineChars="200"/>
        <w:rPr>
          <w:rStyle w:val="35"/>
          <w:rFonts w:ascii="Calibri" w:hAnsi="Calibri" w:cs="Calibri"/>
          <w:i w:val="0"/>
          <w:iCs w:val="0"/>
          <w:color w:val="auto"/>
          <w:sz w:val="22"/>
          <w:lang w:eastAsia="zh-CN"/>
        </w:rPr>
      </w:pPr>
      <w:commentRangeStart w:id="26"/>
      <w:r>
        <w:rPr>
          <w:rStyle w:val="35"/>
          <w:rFonts w:ascii="Calibri" w:hAnsi="Calibri" w:cs="Calibri"/>
          <w:i w:val="0"/>
          <w:iCs w:val="0"/>
          <w:color w:val="auto"/>
          <w:sz w:val="22"/>
          <w:lang w:eastAsia="zh-CN"/>
        </w:rPr>
        <w:t>We also tried updating the model with solely JS loss, but the results weren't great</w:t>
      </w:r>
      <w:commentRangeEnd w:id="26"/>
      <w:r>
        <w:commentReference w:id="26"/>
      </w:r>
      <w:r>
        <w:rPr>
          <w:rStyle w:val="35"/>
          <w:rFonts w:ascii="Calibri" w:hAnsi="Calibri" w:cs="Calibri"/>
          <w:i w:val="0"/>
          <w:iCs w:val="0"/>
          <w:color w:val="auto"/>
          <w:sz w:val="22"/>
          <w:lang w:eastAsia="zh-CN"/>
        </w:rPr>
        <w:t>. We believe the cause is that the JS loss only represents the difference of probability distributions, and it does represent the difference of actual predicted values (even if the two probability distributions are the same, their sampling values may differ greatly). Therefore, it is not sufficient to update the LSTM model alone with JS loss; MSE loss, which indicates the difference between actual predicted values, should also be used.</w:t>
      </w:r>
    </w:p>
    <w:p>
      <w:pPr>
        <w:pStyle w:val="29"/>
        <w:keepNext w:val="0"/>
        <w:numPr>
          <w:ilvl w:val="0"/>
          <w:numId w:val="1"/>
        </w:numPr>
        <w:spacing w:before="0"/>
        <w:ind w:left="426" w:hanging="426"/>
        <w:rPr>
          <w:rFonts w:ascii="Calibri" w:hAnsi="Calibri" w:cs="Calibri"/>
          <w:sz w:val="22"/>
          <w:lang w:eastAsia="zh-CN"/>
        </w:rPr>
      </w:pPr>
      <w:r>
        <w:rPr>
          <w:rFonts w:ascii="Calibri" w:hAnsi="Calibri" w:cs="Calibri"/>
          <w:sz w:val="22"/>
          <w:lang w:eastAsia="zh-CN"/>
        </w:rPr>
        <w:t>Discussion</w:t>
      </w:r>
    </w:p>
    <w:p>
      <w:pPr>
        <w:pStyle w:val="6"/>
        <w:ind w:firstLine="440" w:firstLineChars="200"/>
        <w:rPr>
          <w:rStyle w:val="35"/>
          <w:rFonts w:ascii="Calibri" w:hAnsi="Calibri" w:cs="Calibri"/>
          <w:i w:val="0"/>
          <w:iCs w:val="0"/>
          <w:color w:val="auto"/>
          <w:sz w:val="22"/>
          <w:lang w:eastAsia="zh-CN"/>
        </w:rPr>
      </w:pPr>
      <w:r>
        <w:rPr>
          <w:rStyle w:val="35"/>
          <w:rFonts w:ascii="Calibri" w:hAnsi="Calibri" w:cs="Calibri"/>
          <w:i w:val="0"/>
          <w:iCs w:val="0"/>
          <w:color w:val="auto"/>
          <w:sz w:val="22"/>
          <w:lang w:eastAsia="zh-CN"/>
        </w:rPr>
        <w:t xml:space="preserve">In this study, we proposed TgDPF, an accurate and robust model for </w:t>
      </w:r>
      <w:r>
        <w:rPr>
          <w:rFonts w:ascii="Calibri" w:hAnsi="Calibri" w:cs="Calibri"/>
          <w:sz w:val="22"/>
          <w:lang w:eastAsia="zh-CN"/>
        </w:rPr>
        <w:t>middle-term wind power forecasting.</w:t>
      </w:r>
      <w:r>
        <w:rPr>
          <w:rStyle w:val="35"/>
          <w:rFonts w:ascii="Calibri" w:hAnsi="Calibri" w:cs="Calibri"/>
          <w:i w:val="0"/>
          <w:iCs w:val="0"/>
          <w:color w:val="auto"/>
          <w:sz w:val="22"/>
          <w:lang w:eastAsia="zh-CN"/>
        </w:rPr>
        <w:t xml:space="preserve"> </w:t>
      </w:r>
      <w:r>
        <w:rPr>
          <w:rFonts w:ascii="Calibri" w:hAnsi="Calibri" w:cs="Calibri"/>
          <w:sz w:val="22"/>
          <w:lang w:eastAsia="zh-CN"/>
        </w:rPr>
        <w:t>In TgDPF, human knowledge is embedded into deep-learning model training process as a part of the loss function. TgDPF achieves positive results and contributes the following: (1) TgDPF achieves better results than pure data-driven LSTM and does not over-fit the noise in the wind speed, demonstrating its effectiveness and robustness</w:t>
      </w:r>
      <w:r>
        <w:rPr>
          <w:rFonts w:hint="eastAsia" w:ascii="Calibri" w:hAnsi="Calibri" w:cs="Calibri"/>
          <w:sz w:val="22"/>
          <w:lang w:eastAsia="zh-CN"/>
        </w:rPr>
        <w:t>;</w:t>
      </w:r>
      <w:r>
        <w:rPr>
          <w:rFonts w:ascii="Calibri" w:hAnsi="Calibri" w:cs="Calibri"/>
          <w:sz w:val="22"/>
          <w:lang w:eastAsia="zh-CN"/>
        </w:rPr>
        <w:t xml:space="preserve"> (2) This study is the first in the field of wind energy, and even the entire energy field, to embed domain knowledge into the training process of a deep-learning model in the form of probability distribution, which broadens the scope of knowledge embedding; and (3) at the implementation level, this study calculates the wind power curve using the kernel density estimation method and the distance between the wind power distributions using JS divergence. This procedure ensures that the calculation graph of the deep-learning model is derivable. Researchers can apply the implementation details of this knowledge embedding to other energy-related problems.</w:t>
      </w:r>
    </w:p>
    <w:p>
      <w:pPr>
        <w:pStyle w:val="6"/>
        <w:ind w:firstLine="0"/>
        <w:rPr>
          <w:rStyle w:val="35"/>
          <w:rFonts w:ascii="Calibri" w:hAnsi="Calibri" w:cs="Calibri"/>
          <w:i w:val="0"/>
          <w:iCs w:val="0"/>
          <w:color w:val="auto"/>
          <w:sz w:val="22"/>
          <w:lang w:eastAsia="zh-CN"/>
        </w:rPr>
      </w:pPr>
      <w:ins w:id="170" w:author="璐璐子" w:date="2023-06-19T20:55:38Z">
        <w:r>
          <w:rPr>
            <w:rFonts w:ascii="Calibri" w:hAnsi="Calibri" w:cs="Calibri"/>
            <w:color w:val="000000"/>
            <w:sz w:val="22"/>
            <w:lang w:eastAsia="zh-CN"/>
          </w:rPr>
          <w:drawing>
            <wp:inline distT="0" distB="0" distL="114300" distR="114300">
              <wp:extent cx="3293110" cy="6430010"/>
              <wp:effectExtent l="0" t="0" r="2540" b="8890"/>
              <wp:docPr id="10" name="图片 10" descr="evo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volve"/>
                      <pic:cNvPicPr>
                        <a:picLocks noChangeAspect="1"/>
                      </pic:cNvPicPr>
                    </pic:nvPicPr>
                    <pic:blipFill>
                      <a:blip r:embed="rId16"/>
                      <a:stretch>
                        <a:fillRect/>
                      </a:stretch>
                    </pic:blipFill>
                    <pic:spPr>
                      <a:xfrm>
                        <a:off x="0" y="0"/>
                        <a:ext cx="3293110" cy="6430010"/>
                      </a:xfrm>
                      <a:prstGeom prst="rect">
                        <a:avLst/>
                      </a:prstGeom>
                    </pic:spPr>
                  </pic:pic>
                </a:graphicData>
              </a:graphic>
            </wp:inline>
          </w:drawing>
        </w:r>
      </w:ins>
      <w:del w:id="172" w:author="璐璐子" w:date="2023-06-19T20:55:23Z">
        <w:r>
          <w:rPr>
            <w:rFonts w:ascii="Calibri" w:hAnsi="Calibri" w:cs="Calibri"/>
            <w:color w:val="000000"/>
            <w:sz w:val="22"/>
            <w:lang w:eastAsia="zh-CN"/>
          </w:rPr>
          <w:drawing>
            <wp:inline distT="0" distB="0" distL="0" distR="0">
              <wp:extent cx="3091180" cy="5847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116680" cy="5895609"/>
                      </a:xfrm>
                      <a:prstGeom prst="rect">
                        <a:avLst/>
                      </a:prstGeom>
                    </pic:spPr>
                  </pic:pic>
                </a:graphicData>
              </a:graphic>
            </wp:inline>
          </w:drawing>
        </w:r>
      </w:del>
    </w:p>
    <w:p>
      <w:pPr>
        <w:pStyle w:val="6"/>
        <w:spacing w:before="120" w:after="120"/>
        <w:ind w:firstLine="0"/>
        <w:jc w:val="center"/>
        <w:rPr>
          <w:rStyle w:val="35"/>
          <w:rFonts w:ascii="Calibri" w:hAnsi="Calibri" w:cs="Calibri"/>
          <w:i w:val="0"/>
          <w:iCs w:val="0"/>
          <w:color w:val="000000"/>
          <w:sz w:val="22"/>
          <w:lang w:eastAsia="zh-CN"/>
        </w:rPr>
      </w:pPr>
      <w:r>
        <w:rPr>
          <w:rStyle w:val="35"/>
          <w:rFonts w:ascii="Calibri" w:hAnsi="Calibri" w:cs="Calibri"/>
          <w:i w:val="0"/>
          <w:iCs w:val="0"/>
          <w:color w:val="000000"/>
          <w:sz w:val="22"/>
          <w:lang w:eastAsia="zh-CN"/>
        </w:rPr>
        <w:t>Fig. 7. Wind power curves generated by TgDPF during training</w:t>
      </w:r>
    </w:p>
    <w:p>
      <w:pPr>
        <w:pStyle w:val="6"/>
        <w:ind w:firstLine="440" w:firstLineChars="200"/>
        <w:rPr>
          <w:rFonts w:ascii="Calibri" w:hAnsi="Calibri" w:cs="Calibri"/>
          <w:sz w:val="22"/>
          <w:lang w:eastAsia="zh-CN"/>
        </w:rPr>
      </w:pPr>
      <w:r>
        <w:rPr>
          <w:rFonts w:ascii="Calibri" w:hAnsi="Calibri" w:cs="Calibri"/>
          <w:sz w:val="22"/>
          <w:lang w:eastAsia="zh-CN"/>
        </w:rPr>
        <w:t xml:space="preserve">We consider the following as future work for TgDPF: (1)The current preprocessing of wind power data only involves a simple standardization; additional preprocessing of wind power data, such as ratio, decomposition of wind power data into dimensionless trends and local variations, etc., can be performed using human expertise; (2) the current deep-learning model for training is LSTM, which may be replaced by a more efficient model, such as GRU, Transformer, etc; and (3) our experiments have proved that TgDPF has a good performance on medium-term wind power forecasting. It’s also possible to lengthen or shorten the forecasting duration (historical data should also be adjusted accordingly) to test the performance of TgDPF on short-term or long-term wind power forecasting, and further improve the model based on these results. If one of these proposals is proven to work, </w:t>
      </w:r>
      <w:r>
        <w:rPr>
          <w:rStyle w:val="35"/>
          <w:rFonts w:ascii="Calibri" w:hAnsi="Calibri" w:cs="Calibri"/>
          <w:i w:val="0"/>
          <w:iCs w:val="0"/>
          <w:color w:val="auto"/>
          <w:sz w:val="22"/>
          <w:lang w:eastAsia="zh-CN"/>
        </w:rPr>
        <w:t>TgDPF</w:t>
      </w:r>
      <w:r>
        <w:rPr>
          <w:rFonts w:ascii="Calibri" w:hAnsi="Calibri" w:cs="Calibri"/>
          <w:sz w:val="22"/>
          <w:lang w:eastAsia="zh-CN"/>
        </w:rPr>
        <w:t xml:space="preserve"> will achieve better performance or have a wider scope of application.</w:t>
      </w:r>
    </w:p>
    <w:p>
      <w:pPr>
        <w:pStyle w:val="29"/>
        <w:rPr>
          <w:rFonts w:ascii="Calibri" w:hAnsi="Calibri" w:cs="Calibri"/>
          <w:bCs/>
          <w:sz w:val="22"/>
        </w:rPr>
      </w:pPr>
      <w:r>
        <w:rPr>
          <w:rFonts w:ascii="Calibri" w:hAnsi="Calibri" w:cs="Calibri"/>
          <w:bCs/>
          <w:sz w:val="22"/>
        </w:rPr>
        <w:t>Acknowledgment</w:t>
      </w:r>
    </w:p>
    <w:p>
      <w:pPr>
        <w:ind w:firstLine="440" w:firstLineChars="200"/>
        <w:rPr>
          <w:rFonts w:ascii="Calibri" w:hAnsi="Calibri" w:cs="Calibri"/>
          <w:sz w:val="22"/>
          <w:lang w:eastAsia="zh-CN"/>
        </w:rPr>
      </w:pPr>
      <w:r>
        <w:rPr>
          <w:rFonts w:ascii="Calibri" w:hAnsi="Calibri" w:cs="Calibri"/>
          <w:sz w:val="22"/>
          <w:lang w:eastAsia="zh-CN"/>
        </w:rPr>
        <w:t>This work is funded by the National Natural Science Foundation of China (Grant No. 62106116), the Shenzhen Key Laboratory of Natural Gas Hydrates (Grant No. ZDSYS20200421111201738), and the SUSTech - Qingdao New Energy Technology Research Institute.</w:t>
      </w:r>
    </w:p>
    <w:p>
      <w:pPr>
        <w:pStyle w:val="29"/>
        <w:rPr>
          <w:rFonts w:ascii="Calibri" w:hAnsi="Calibri" w:cs="Calibri"/>
          <w:bCs/>
          <w:sz w:val="22"/>
        </w:rPr>
      </w:pPr>
      <w:r>
        <w:rPr>
          <w:rFonts w:ascii="Calibri" w:hAnsi="Calibri" w:cs="Calibri"/>
          <w:bCs/>
          <w:sz w:val="22"/>
        </w:rPr>
        <w:t>REFERENCES</w:t>
      </w:r>
    </w:p>
    <w:p>
      <w:pPr>
        <w:numPr>
          <w:ilvl w:val="0"/>
          <w:numId w:val="3"/>
        </w:numPr>
        <w:rPr>
          <w:rFonts w:ascii="Calibri" w:hAnsi="Calibri" w:cs="Calibri"/>
          <w:sz w:val="22"/>
          <w:lang w:eastAsia="zh-CN"/>
        </w:rPr>
      </w:pPr>
      <w:r>
        <w:rPr>
          <w:rFonts w:ascii="Calibri" w:hAnsi="Calibri" w:cs="Calibri"/>
          <w:sz w:val="22"/>
          <w:lang w:eastAsia="zh-CN"/>
        </w:rPr>
        <w:t>Liu H, Chen C. Data processing strategies in wind energy forecasting models and applications: A comprehensive review[J]. Applied Energy, 2019, 249: 392-408.</w:t>
      </w:r>
    </w:p>
    <w:p>
      <w:pPr>
        <w:numPr>
          <w:ilvl w:val="0"/>
          <w:numId w:val="3"/>
        </w:numPr>
        <w:rPr>
          <w:rFonts w:ascii="Calibri" w:hAnsi="Calibri" w:cs="Calibri"/>
          <w:sz w:val="22"/>
          <w:lang w:eastAsia="zh-CN"/>
        </w:rPr>
      </w:pPr>
      <w:r>
        <w:rPr>
          <w:rFonts w:ascii="Calibri" w:hAnsi="Calibri" w:cs="Calibri"/>
          <w:sz w:val="22"/>
          <w:lang w:eastAsia="zh-CN"/>
        </w:rPr>
        <w:t>Chen C, Duan S, Cai T, et al. Smart energy management system for optimal microgrid economic operation[J]. IET renewable power generation, 2011, 5(3): 258-267.</w:t>
      </w:r>
    </w:p>
    <w:p>
      <w:pPr>
        <w:numPr>
          <w:ilvl w:val="0"/>
          <w:numId w:val="3"/>
        </w:numPr>
        <w:rPr>
          <w:rFonts w:ascii="Calibri" w:hAnsi="Calibri" w:cs="Calibri"/>
          <w:sz w:val="22"/>
          <w:lang w:eastAsia="zh-CN"/>
        </w:rPr>
      </w:pPr>
      <w:r>
        <w:rPr>
          <w:rFonts w:ascii="Calibri" w:hAnsi="Calibri" w:cs="Calibri"/>
          <w:sz w:val="22"/>
          <w:lang w:eastAsia="zh-CN"/>
        </w:rPr>
        <w:t>Hanifi S, Liu X, Lin Z, et al. A critical review of wind power forecasting methods—past, present and future[J]. Energies, 2020, 13(15): 3764.</w:t>
      </w:r>
    </w:p>
    <w:p>
      <w:pPr>
        <w:numPr>
          <w:ilvl w:val="0"/>
          <w:numId w:val="3"/>
        </w:numPr>
        <w:rPr>
          <w:rFonts w:ascii="Calibri" w:hAnsi="Calibri" w:cs="Calibri"/>
          <w:sz w:val="22"/>
          <w:lang w:eastAsia="zh-CN"/>
        </w:rPr>
      </w:pPr>
      <w:r>
        <w:rPr>
          <w:rFonts w:ascii="Calibri" w:hAnsi="Calibri" w:cs="Calibri"/>
          <w:sz w:val="22"/>
          <w:lang w:eastAsia="zh-CN"/>
        </w:rPr>
        <w:t>Wang Y, Zou R, Liu F, et al. A review of wind speed and wind power forecasting with deep neural networks[J]. Applied Energy, 2021, 304: 117766.</w:t>
      </w:r>
    </w:p>
    <w:p>
      <w:pPr>
        <w:numPr>
          <w:ilvl w:val="0"/>
          <w:numId w:val="3"/>
        </w:numPr>
        <w:rPr>
          <w:rFonts w:ascii="Calibri" w:hAnsi="Calibri" w:cs="Calibri"/>
          <w:sz w:val="22"/>
          <w:lang w:eastAsia="zh-CN"/>
        </w:rPr>
      </w:pPr>
      <w:r>
        <w:rPr>
          <w:rFonts w:ascii="Calibri" w:hAnsi="Calibri" w:cs="Calibri"/>
          <w:sz w:val="22"/>
          <w:lang w:eastAsia="zh-CN"/>
        </w:rPr>
        <w:t>Jung J, Broadwater R P. Current status and future advances for wind speed and power forecasting[J]. Renewable and Sustainable Energy Reviews, 2014, 31: 762-777.</w:t>
      </w:r>
    </w:p>
    <w:p>
      <w:pPr>
        <w:numPr>
          <w:ilvl w:val="0"/>
          <w:numId w:val="3"/>
        </w:numPr>
        <w:rPr>
          <w:rFonts w:ascii="Calibri" w:hAnsi="Calibri" w:cs="Calibri"/>
          <w:sz w:val="22"/>
          <w:lang w:eastAsia="zh-CN"/>
        </w:rPr>
      </w:pPr>
      <w:r>
        <w:rPr>
          <w:rFonts w:ascii="Calibri" w:hAnsi="Calibri" w:cs="Calibri"/>
          <w:sz w:val="22"/>
          <w:lang w:eastAsia="zh-CN"/>
        </w:rPr>
        <w:t>Hu J, Heng J, Wen J, et al. Deterministic and probabilistic wind speed forecasting with de-noising-reconstruction strategy and quantile regression based algorithm[J]. Renewable Energy, 2020, 162: 1208-1226.</w:t>
      </w:r>
    </w:p>
    <w:p>
      <w:pPr>
        <w:numPr>
          <w:ilvl w:val="0"/>
          <w:numId w:val="3"/>
        </w:numPr>
        <w:rPr>
          <w:rFonts w:ascii="Calibri" w:hAnsi="Calibri" w:cs="Calibri"/>
          <w:sz w:val="22"/>
          <w:lang w:eastAsia="zh-CN"/>
        </w:rPr>
      </w:pPr>
      <w:r>
        <w:rPr>
          <w:rFonts w:ascii="Calibri" w:hAnsi="Calibri" w:cs="Calibri"/>
          <w:sz w:val="22"/>
          <w:lang w:eastAsia="zh-CN"/>
        </w:rPr>
        <w:t>Lydia M, Kumar S S, Selvakumar A I, et al. A comprehensive review on wind turbine power curve modeling techniques[J]. Renewable and Sustainable Energy Reviews, 2014, 30: 452-460.</w:t>
      </w:r>
    </w:p>
    <w:p>
      <w:pPr>
        <w:numPr>
          <w:ilvl w:val="0"/>
          <w:numId w:val="3"/>
        </w:numPr>
        <w:rPr>
          <w:rFonts w:ascii="Calibri" w:hAnsi="Calibri" w:cs="Calibri"/>
          <w:sz w:val="22"/>
          <w:lang w:eastAsia="zh-CN"/>
        </w:rPr>
      </w:pPr>
      <w:r>
        <w:rPr>
          <w:rFonts w:ascii="Calibri" w:hAnsi="Calibri" w:cs="Calibri"/>
          <w:sz w:val="22"/>
          <w:lang w:eastAsia="zh-CN"/>
        </w:rPr>
        <w:t>Wang J, Zhou Q, Zhang X. Wind power forecasting based on time series ARMA model[C]//IOP Conference Series: Earth and Environmental Science. IOP Publishing, 2018, 199(2): 022015.</w:t>
      </w:r>
    </w:p>
    <w:p>
      <w:pPr>
        <w:numPr>
          <w:ilvl w:val="0"/>
          <w:numId w:val="3"/>
        </w:numPr>
        <w:rPr>
          <w:rFonts w:ascii="Calibri" w:hAnsi="Calibri" w:cs="Calibri"/>
          <w:sz w:val="22"/>
          <w:lang w:eastAsia="zh-CN"/>
        </w:rPr>
      </w:pPr>
      <w:r>
        <w:rPr>
          <w:rFonts w:ascii="Calibri" w:hAnsi="Calibri" w:cs="Calibri"/>
          <w:sz w:val="22"/>
          <w:lang w:eastAsia="zh-CN"/>
        </w:rPr>
        <w:t>Chen P, Pedersen T, Bak-Jensen B, et al. ARIMA-based time series model of stochastic wind power generation[J]. IEEE transactions on power systems, 2009, 25(2): 667-676.</w:t>
      </w:r>
    </w:p>
    <w:p>
      <w:pPr>
        <w:numPr>
          <w:ilvl w:val="0"/>
          <w:numId w:val="3"/>
        </w:numPr>
        <w:rPr>
          <w:rFonts w:ascii="Calibri" w:hAnsi="Calibri" w:cs="Calibri"/>
          <w:sz w:val="22"/>
          <w:lang w:eastAsia="zh-CN"/>
        </w:rPr>
      </w:pPr>
      <w:r>
        <w:rPr>
          <w:rFonts w:ascii="Calibri" w:hAnsi="Calibri" w:cs="Calibri"/>
          <w:sz w:val="22"/>
          <w:lang w:eastAsia="zh-CN"/>
        </w:rPr>
        <w:t>Singh S, Bhatti T S, Kothari D P. Wind power estimation using artificial neural network[J]. Journal of Energy Engineering, 2007, 133(1): 46-52.</w:t>
      </w:r>
    </w:p>
    <w:p>
      <w:pPr>
        <w:numPr>
          <w:ilvl w:val="0"/>
          <w:numId w:val="3"/>
        </w:numPr>
        <w:rPr>
          <w:rFonts w:ascii="Calibri" w:hAnsi="Calibri" w:cs="Calibri"/>
          <w:sz w:val="22"/>
          <w:lang w:eastAsia="zh-CN"/>
        </w:rPr>
      </w:pPr>
      <w:r>
        <w:rPr>
          <w:rFonts w:ascii="Calibri" w:hAnsi="Calibri" w:cs="Calibri"/>
          <w:sz w:val="22"/>
          <w:lang w:eastAsia="zh-CN"/>
        </w:rPr>
        <w:t>Medsker L R, Jain L C. Recurrent neural networks[J]. Design and Applications, 2001, 5: 64-67.</w:t>
      </w:r>
    </w:p>
    <w:p>
      <w:pPr>
        <w:numPr>
          <w:ilvl w:val="0"/>
          <w:numId w:val="3"/>
        </w:numPr>
        <w:rPr>
          <w:rFonts w:ascii="Calibri" w:hAnsi="Calibri" w:cs="Calibri"/>
          <w:sz w:val="22"/>
          <w:lang w:eastAsia="zh-CN"/>
        </w:rPr>
      </w:pPr>
      <w:r>
        <w:rPr>
          <w:rFonts w:ascii="Calibri" w:hAnsi="Calibri" w:cs="Calibri"/>
          <w:sz w:val="22"/>
          <w:lang w:eastAsia="zh-CN"/>
        </w:rPr>
        <w:t>Zhang J, Jiang X, Chen X, et al. Wind power generation prediction based on LSTM[C]//Proceedings of the 2019 4th International Conference on Mathematics and Artificial Intelligence. 2019: 85-89.</w:t>
      </w:r>
    </w:p>
    <w:p>
      <w:pPr>
        <w:numPr>
          <w:ilvl w:val="0"/>
          <w:numId w:val="3"/>
        </w:numPr>
        <w:rPr>
          <w:rFonts w:ascii="Calibri" w:hAnsi="Calibri" w:cs="Calibri"/>
          <w:sz w:val="22"/>
          <w:lang w:eastAsia="zh-CN"/>
        </w:rPr>
      </w:pPr>
      <w:r>
        <w:rPr>
          <w:rFonts w:ascii="Calibri" w:hAnsi="Calibri" w:cs="Calibri"/>
          <w:sz w:val="22"/>
          <w:lang w:eastAsia="zh-CN"/>
        </w:rPr>
        <w:t>Kisvari A, Lin Z, Liu X. Wind power forecasting–A data-driven method along with gated recurrent neural network[J]. Renewable Energy, 2021, 163: 1895-1909.</w:t>
      </w:r>
    </w:p>
    <w:p>
      <w:pPr>
        <w:numPr>
          <w:ilvl w:val="0"/>
          <w:numId w:val="3"/>
        </w:numPr>
        <w:rPr>
          <w:rFonts w:ascii="Calibri" w:hAnsi="Calibri" w:cs="Calibri"/>
          <w:sz w:val="22"/>
          <w:lang w:eastAsia="zh-CN"/>
        </w:rPr>
      </w:pPr>
      <w:r>
        <w:rPr>
          <w:rFonts w:ascii="Calibri" w:hAnsi="Calibri" w:cs="Calibri"/>
          <w:sz w:val="22"/>
          <w:lang w:eastAsia="zh-CN"/>
        </w:rPr>
        <w:t>Neshat M, Nezhad M M, Abbasnejad E, et al. A deep learning-based evolutionary model for short-term wind speed forecasting: A case study of the Lillgrund offshore wind farm[J]. Energy Conversion and Management, 2021, 236: 114002.</w:t>
      </w:r>
    </w:p>
    <w:p>
      <w:pPr>
        <w:numPr>
          <w:ilvl w:val="0"/>
          <w:numId w:val="3"/>
        </w:numPr>
        <w:rPr>
          <w:rFonts w:ascii="Calibri" w:hAnsi="Calibri" w:cs="Calibri"/>
          <w:sz w:val="22"/>
          <w:lang w:eastAsia="zh-CN"/>
        </w:rPr>
      </w:pPr>
      <w:r>
        <w:rPr>
          <w:rFonts w:ascii="Calibri" w:hAnsi="Calibri" w:cs="Calibri"/>
          <w:sz w:val="22"/>
          <w:lang w:eastAsia="zh-CN"/>
        </w:rPr>
        <w:t>Ding M, Zhou H, Xie H, et al. A gated recurrent unit neural networks based wind speed error correction model for short-term wind power forecasting[J]. Neurocomputing, 2019, 365: 54-61.</w:t>
      </w:r>
    </w:p>
    <w:p>
      <w:pPr>
        <w:numPr>
          <w:ilvl w:val="0"/>
          <w:numId w:val="3"/>
        </w:numPr>
        <w:rPr>
          <w:rFonts w:ascii="Calibri" w:hAnsi="Calibri" w:cs="Calibri"/>
          <w:sz w:val="22"/>
          <w:lang w:eastAsia="zh-CN"/>
        </w:rPr>
      </w:pPr>
      <w:r>
        <w:rPr>
          <w:rFonts w:ascii="Calibri" w:hAnsi="Calibri" w:cs="Calibri"/>
          <w:sz w:val="22"/>
          <w:lang w:eastAsia="zh-CN"/>
        </w:rPr>
        <w:t>Yu Y, Han X, Yang M, et al. Probabilistic prediction of regional wind power based on spatiotemporal quantile regression[J]. IEEE Transactions on Industry Applications, 2020, 56(6): 6117-6127.</w:t>
      </w:r>
    </w:p>
    <w:p>
      <w:pPr>
        <w:numPr>
          <w:ilvl w:val="0"/>
          <w:numId w:val="3"/>
        </w:numPr>
        <w:rPr>
          <w:rFonts w:ascii="Calibri" w:hAnsi="Calibri" w:cs="Calibri"/>
          <w:sz w:val="22"/>
          <w:lang w:eastAsia="zh-CN"/>
        </w:rPr>
      </w:pPr>
      <w:r>
        <w:rPr>
          <w:rFonts w:ascii="Calibri" w:hAnsi="Calibri" w:cs="Calibri"/>
          <w:sz w:val="22"/>
          <w:lang w:eastAsia="zh-CN"/>
        </w:rPr>
        <w:t>Mezaache H, Bouzgou H. Auto-encoder with neural networks for wind speed forecasting[C]//2018 International Conference on Communications and Electrical Engineering (ICCEE). IEEE, 2018: 1-5.</w:t>
      </w:r>
    </w:p>
    <w:p>
      <w:pPr>
        <w:numPr>
          <w:ilvl w:val="0"/>
          <w:numId w:val="3"/>
        </w:numPr>
        <w:rPr>
          <w:rFonts w:ascii="Calibri" w:hAnsi="Calibri" w:cs="Calibri"/>
          <w:sz w:val="22"/>
          <w:lang w:eastAsia="zh-CN"/>
        </w:rPr>
      </w:pPr>
      <w:r>
        <w:rPr>
          <w:rFonts w:ascii="Calibri" w:hAnsi="Calibri" w:cs="Calibri"/>
          <w:sz w:val="22"/>
          <w:lang w:eastAsia="zh-CN"/>
        </w:rPr>
        <w:t>Wei W, Hu X, Liu H, et al. Towards Integration of Domain Knowledge-Guided Feature Engineering and Deep Feature Learning in Surface Electromyography-Based Hand Movement Recognition[J]. Computational Intelligence and Neuroscience, 2021.</w:t>
      </w:r>
    </w:p>
    <w:p>
      <w:pPr>
        <w:numPr>
          <w:ilvl w:val="0"/>
          <w:numId w:val="3"/>
        </w:numPr>
        <w:rPr>
          <w:rFonts w:ascii="Calibri" w:hAnsi="Calibri" w:cs="Calibri"/>
          <w:sz w:val="22"/>
          <w:lang w:eastAsia="zh-CN"/>
        </w:rPr>
      </w:pPr>
      <w:r>
        <w:rPr>
          <w:rFonts w:ascii="Calibri" w:hAnsi="Calibri" w:cs="Calibri"/>
          <w:sz w:val="22"/>
          <w:lang w:eastAsia="zh-CN"/>
        </w:rPr>
        <w:t>Wang N, Zhang D, Chang H, et al. Deep learning of subsurface flow via theory-guided neural network[J]. Journal of Hydrology, 2020, 584: 124700.</w:t>
      </w:r>
    </w:p>
    <w:p>
      <w:pPr>
        <w:numPr>
          <w:ilvl w:val="0"/>
          <w:numId w:val="3"/>
        </w:numPr>
        <w:rPr>
          <w:rFonts w:ascii="Calibri" w:hAnsi="Calibri" w:cs="Calibri"/>
          <w:sz w:val="22"/>
          <w:lang w:eastAsia="zh-CN"/>
        </w:rPr>
      </w:pPr>
      <w:r>
        <w:rPr>
          <w:rFonts w:ascii="Calibri" w:hAnsi="Calibri" w:cs="Calibri"/>
          <w:sz w:val="22"/>
          <w:lang w:eastAsia="zh-CN"/>
        </w:rPr>
        <w:t>He T, Zhang D. Deep learning of dynamic subsurface flow via theory-guided generative adversarial network[J]. Journal of Hydrology, 2021, 601: 126626.</w:t>
      </w:r>
    </w:p>
    <w:p>
      <w:pPr>
        <w:numPr>
          <w:ilvl w:val="0"/>
          <w:numId w:val="3"/>
        </w:numPr>
        <w:rPr>
          <w:rFonts w:ascii="Calibri" w:hAnsi="Calibri" w:cs="Calibri"/>
          <w:sz w:val="22"/>
          <w:lang w:eastAsia="zh-CN"/>
        </w:rPr>
      </w:pPr>
      <w:r>
        <w:rPr>
          <w:rFonts w:ascii="Calibri" w:hAnsi="Calibri" w:cs="Calibri"/>
          <w:sz w:val="22"/>
          <w:lang w:eastAsia="zh-CN"/>
        </w:rPr>
        <w:t>Karpatne A, Atluri G, Faghmous J H, et al. Theory-guided data science: A new paradigm for scientific discovery from data[J]. IEEE Transactions on knowledge and data engineering, 2017, 29(10): 2318-2331.</w:t>
      </w:r>
    </w:p>
    <w:p>
      <w:pPr>
        <w:numPr>
          <w:ilvl w:val="0"/>
          <w:numId w:val="3"/>
        </w:numPr>
        <w:rPr>
          <w:rFonts w:ascii="Calibri" w:hAnsi="Calibri" w:cs="Calibri"/>
          <w:sz w:val="22"/>
          <w:lang w:eastAsia="zh-CN"/>
        </w:rPr>
      </w:pPr>
      <w:r>
        <w:rPr>
          <w:rFonts w:ascii="Calibri" w:hAnsi="Calibri" w:cs="Calibri"/>
          <w:sz w:val="22"/>
          <w:lang w:eastAsia="zh-CN"/>
        </w:rPr>
        <w:t>Raissi M, Perdikaris P, Karniadakis G E. Physics-informed neural networks: A deep learning framework for solving forward and inverse problems involving nonlinear partial differential equations[J]. Journal of Computational physics, 2019, 378: 686-707.</w:t>
      </w:r>
    </w:p>
    <w:p>
      <w:pPr>
        <w:numPr>
          <w:ilvl w:val="0"/>
          <w:numId w:val="3"/>
        </w:numPr>
        <w:rPr>
          <w:rFonts w:ascii="Calibri" w:hAnsi="Calibri" w:cs="Calibri"/>
          <w:sz w:val="22"/>
          <w:lang w:eastAsia="zh-CN"/>
        </w:rPr>
      </w:pPr>
      <w:r>
        <w:rPr>
          <w:rFonts w:ascii="Calibri" w:hAnsi="Calibri" w:cs="Calibri"/>
          <w:sz w:val="22"/>
          <w:lang w:eastAsia="zh-CN"/>
        </w:rPr>
        <w:t>Li J, Zhang D, Wang N, et al. Deep Learning of Two-Phase Flow in Porous Media via Theory-Guided Neural Networks[J]. SPE Journal, 2022, 27(02): 1176-1194.</w:t>
      </w:r>
    </w:p>
    <w:p>
      <w:pPr>
        <w:numPr>
          <w:ilvl w:val="0"/>
          <w:numId w:val="3"/>
        </w:numPr>
        <w:rPr>
          <w:rFonts w:ascii="Calibri" w:hAnsi="Calibri" w:cs="Calibri"/>
          <w:sz w:val="22"/>
          <w:lang w:eastAsia="zh-CN"/>
        </w:rPr>
      </w:pPr>
      <w:r>
        <w:rPr>
          <w:rFonts w:ascii="Calibri" w:hAnsi="Calibri" w:cs="Calibri"/>
          <w:sz w:val="22"/>
          <w:lang w:eastAsia="zh-CN"/>
        </w:rPr>
        <w:t>Chen Y, Huang D, Zhang D, et al. Theory-guided hard constraint projection (HCP): A knowledge-based data-driven scientific machine learning method[J]. Journal of Computational Physics, 2021, 445: 110624.</w:t>
      </w:r>
    </w:p>
    <w:p>
      <w:pPr>
        <w:numPr>
          <w:ilvl w:val="0"/>
          <w:numId w:val="3"/>
        </w:numPr>
        <w:rPr>
          <w:rFonts w:ascii="Calibri" w:hAnsi="Calibri" w:cs="Calibri"/>
          <w:sz w:val="22"/>
          <w:lang w:eastAsia="zh-CN"/>
        </w:rPr>
      </w:pPr>
      <w:r>
        <w:rPr>
          <w:rFonts w:ascii="Calibri" w:hAnsi="Calibri" w:cs="Calibri"/>
          <w:sz w:val="22"/>
          <w:lang w:eastAsia="zh-CN"/>
        </w:rPr>
        <w:t>Chen Y, Zhang D. Theory-guided deep-learning for electrical load forecasting (TgDLF) via ensemble long short-term memory[J]. Advances in Applied Energy, 2021, 1: 100004.</w:t>
      </w:r>
    </w:p>
    <w:p>
      <w:pPr>
        <w:numPr>
          <w:ilvl w:val="0"/>
          <w:numId w:val="3"/>
        </w:numPr>
        <w:rPr>
          <w:rFonts w:ascii="Calibri" w:hAnsi="Calibri" w:cs="Calibri"/>
          <w:sz w:val="22"/>
          <w:lang w:eastAsia="zh-CN"/>
        </w:rPr>
      </w:pPr>
      <w:r>
        <w:rPr>
          <w:rFonts w:ascii="Calibri" w:hAnsi="Calibri" w:cs="Calibri"/>
          <w:sz w:val="22"/>
          <w:lang w:eastAsia="zh-CN"/>
        </w:rPr>
        <w:t>Huang Y, Liu G P, Hu W. Theory-guided Output Feedback Neural Network (Tg-OFNN) for Short-term Wind Power Forecasting[C]//2021 40th Chinese Control Conference (CCC). IEEE, 2021: 5951-5956.</w:t>
      </w:r>
    </w:p>
    <w:p>
      <w:pPr>
        <w:numPr>
          <w:ilvl w:val="0"/>
          <w:numId w:val="3"/>
        </w:numPr>
        <w:rPr>
          <w:rFonts w:ascii="Calibri" w:hAnsi="Calibri" w:cs="Calibri"/>
          <w:sz w:val="22"/>
          <w:lang w:eastAsia="zh-CN"/>
        </w:rPr>
      </w:pPr>
      <w:r>
        <w:rPr>
          <w:rFonts w:ascii="Calibri" w:hAnsi="Calibri" w:cs="Calibri"/>
          <w:sz w:val="22"/>
          <w:lang w:eastAsia="zh-CN"/>
        </w:rPr>
        <w:t>Huang Y, Liu G P, Hu W. Priori-guided and data-driven hybrid model for wind power forecasting[J]. ISA transactions, 2022.</w:t>
      </w:r>
    </w:p>
    <w:p>
      <w:pPr>
        <w:numPr>
          <w:ilvl w:val="0"/>
          <w:numId w:val="3"/>
        </w:numPr>
        <w:rPr>
          <w:rFonts w:ascii="Calibri" w:hAnsi="Calibri" w:cs="Calibri"/>
          <w:sz w:val="22"/>
          <w:lang w:eastAsia="zh-CN"/>
        </w:rPr>
      </w:pPr>
      <w:r>
        <w:rPr>
          <w:rFonts w:ascii="Calibri" w:hAnsi="Calibri" w:cs="Calibri"/>
          <w:sz w:val="22"/>
          <w:lang w:eastAsia="zh-CN"/>
        </w:rPr>
        <w:t>Hochreiter S, Schmidhuber J. Long short-term memory[J]. Neural computation, 1997, 9(8): 1735-1780.</w:t>
      </w:r>
    </w:p>
    <w:p>
      <w:pPr>
        <w:numPr>
          <w:ilvl w:val="0"/>
          <w:numId w:val="3"/>
        </w:numPr>
        <w:rPr>
          <w:rFonts w:ascii="Calibri" w:hAnsi="Calibri" w:cs="Calibri"/>
          <w:sz w:val="22"/>
          <w:lang w:eastAsia="zh-CN"/>
        </w:rPr>
      </w:pPr>
      <w:r>
        <w:rPr>
          <w:rFonts w:ascii="Calibri" w:hAnsi="Calibri" w:cs="Calibri"/>
          <w:sz w:val="22"/>
          <w:lang w:eastAsia="zh-CN"/>
        </w:rPr>
        <w:t>Karevan Z, Suykens J A K. Transductive LSTM for time-series prediction: An application to weather forecasting[J]. Neural Networks, 2020, 125: 1-9.</w:t>
      </w:r>
    </w:p>
    <w:p>
      <w:pPr>
        <w:numPr>
          <w:ilvl w:val="0"/>
          <w:numId w:val="3"/>
        </w:numPr>
        <w:rPr>
          <w:rFonts w:ascii="Calibri" w:hAnsi="Calibri" w:cs="Calibri"/>
          <w:sz w:val="22"/>
          <w:lang w:eastAsia="zh-CN"/>
        </w:rPr>
      </w:pPr>
      <w:r>
        <w:rPr>
          <w:rFonts w:ascii="Calibri" w:hAnsi="Calibri" w:cs="Calibri"/>
          <w:sz w:val="22"/>
          <w:lang w:eastAsia="zh-CN"/>
        </w:rPr>
        <w:t>Eyben F, Weninger F, Squartini S, et al. Real-life voice activity detection with lstm recurrent neural networks and an application to hollywood movies[C]//2013 IEEE International Conference on Acoustics, Speech and Signal Processing. IEEE, 2013: 483-487.</w:t>
      </w:r>
    </w:p>
    <w:p>
      <w:pPr>
        <w:numPr>
          <w:ilvl w:val="0"/>
          <w:numId w:val="3"/>
        </w:numPr>
        <w:rPr>
          <w:rFonts w:ascii="Calibri" w:hAnsi="Calibri" w:cs="Calibri"/>
          <w:sz w:val="22"/>
          <w:lang w:eastAsia="zh-CN"/>
        </w:rPr>
      </w:pPr>
      <w:r>
        <w:rPr>
          <w:rFonts w:ascii="Calibri" w:hAnsi="Calibri" w:cs="Calibri"/>
          <w:sz w:val="22"/>
          <w:lang w:eastAsia="zh-CN"/>
        </w:rPr>
        <w:t>Chen Y, Zhang D. Well log generation via ensemble long short‐term memory (EnLSTM) network[J]. Geophysical Research Letters, 2020, 47(23): e2020GL087685.</w:t>
      </w:r>
    </w:p>
    <w:p>
      <w:pPr>
        <w:numPr>
          <w:ilvl w:val="0"/>
          <w:numId w:val="3"/>
        </w:numPr>
        <w:rPr>
          <w:rFonts w:ascii="Calibri" w:hAnsi="Calibri" w:cs="Calibri"/>
          <w:sz w:val="22"/>
          <w:lang w:eastAsia="zh-CN"/>
        </w:rPr>
      </w:pPr>
      <w:r>
        <w:rPr>
          <w:rFonts w:ascii="Calibri" w:hAnsi="Calibri" w:cs="Calibri"/>
          <w:sz w:val="22"/>
          <w:lang w:eastAsia="zh-CN"/>
        </w:rPr>
        <w:t>Grosse R. Lecture 15: Exploding and vanishing gradients[J]. University of Toronto Computer Science, 2017.</w:t>
      </w:r>
    </w:p>
    <w:p>
      <w:pPr>
        <w:numPr>
          <w:ilvl w:val="0"/>
          <w:numId w:val="3"/>
        </w:numPr>
        <w:rPr>
          <w:rFonts w:ascii="Calibri" w:hAnsi="Calibri" w:cs="Calibri"/>
          <w:sz w:val="22"/>
          <w:lang w:eastAsia="zh-CN"/>
        </w:rPr>
      </w:pPr>
      <w:r>
        <w:rPr>
          <w:rFonts w:ascii="Calibri" w:hAnsi="Calibri" w:cs="Calibri"/>
          <w:sz w:val="22"/>
          <w:lang w:eastAsia="zh-CN"/>
        </w:rPr>
        <w:t>Chakraborty S, Banik J, Addhya S, et al. Study of Dependency on number of LSTM units for Character based Text Generation models[C]//2020 International Conference on Computer Science, Engineering and Applications (ICCSEA). IEEE, 2020: 1-5.</w:t>
      </w:r>
    </w:p>
    <w:p>
      <w:pPr>
        <w:numPr>
          <w:ilvl w:val="0"/>
          <w:numId w:val="3"/>
        </w:numPr>
        <w:rPr>
          <w:rFonts w:ascii="Calibri" w:hAnsi="Calibri" w:cs="Calibri"/>
          <w:sz w:val="22"/>
          <w:lang w:eastAsia="zh-CN"/>
        </w:rPr>
      </w:pPr>
      <w:r>
        <w:rPr>
          <w:rFonts w:ascii="Calibri" w:hAnsi="Calibri" w:cs="Calibri"/>
          <w:sz w:val="22"/>
          <w:lang w:eastAsia="zh-CN"/>
        </w:rPr>
        <w:t>Akpinar E K, Akpinar S. An assessment on seasonal analysis of wind energy characteristics and wind turbine characteristics[J]. Energy conversion and management, 2005, 46(11-12): 1848-1867.</w:t>
      </w:r>
    </w:p>
    <w:p>
      <w:pPr>
        <w:numPr>
          <w:ilvl w:val="0"/>
          <w:numId w:val="3"/>
        </w:numPr>
        <w:rPr>
          <w:rFonts w:ascii="Calibri" w:hAnsi="Calibri" w:cs="Calibri"/>
          <w:sz w:val="22"/>
          <w:lang w:eastAsia="zh-CN"/>
        </w:rPr>
      </w:pPr>
      <w:r>
        <w:rPr>
          <w:rFonts w:ascii="Calibri" w:hAnsi="Calibri" w:cs="Calibri"/>
          <w:sz w:val="22"/>
          <w:lang w:eastAsia="zh-CN"/>
        </w:rPr>
        <w:t>Panahi D, Deilami S, Masoum M A S. Evaluation of parametric and non-parametric methods for power curve modelling of wind turbines[C]//2015 9th International Conference on Electrical and Electronics Engineering (ELECO). IEEE, 2015: 996-1000.</w:t>
      </w:r>
    </w:p>
    <w:p>
      <w:pPr>
        <w:numPr>
          <w:ilvl w:val="0"/>
          <w:numId w:val="3"/>
        </w:numPr>
        <w:rPr>
          <w:rFonts w:ascii="Calibri" w:hAnsi="Calibri" w:cs="Calibri"/>
          <w:sz w:val="22"/>
          <w:lang w:eastAsia="zh-CN"/>
        </w:rPr>
      </w:pPr>
      <w:r>
        <w:rPr>
          <w:rFonts w:ascii="Calibri" w:hAnsi="Calibri" w:cs="Calibri"/>
          <w:sz w:val="22"/>
          <w:lang w:eastAsia="zh-CN"/>
        </w:rPr>
        <w:t>Parzen E. On estimation of a probability density function and mode[J]. The annals of mathematical statistics, 1962, 33(3): 1065-1076.</w:t>
      </w:r>
    </w:p>
    <w:p>
      <w:pPr>
        <w:numPr>
          <w:ilvl w:val="0"/>
          <w:numId w:val="3"/>
        </w:numPr>
        <w:rPr>
          <w:rFonts w:ascii="Calibri" w:hAnsi="Calibri" w:cs="Calibri"/>
          <w:sz w:val="22"/>
          <w:lang w:eastAsia="zh-CN"/>
        </w:rPr>
      </w:pPr>
      <w:r>
        <w:rPr>
          <w:rFonts w:ascii="Calibri" w:hAnsi="Calibri" w:cs="Calibri"/>
          <w:sz w:val="22"/>
          <w:lang w:eastAsia="zh-CN"/>
        </w:rPr>
        <w:t>Sheather S J. Density estimation[J]. Statistical science, 2004: 588-597.</w:t>
      </w:r>
    </w:p>
    <w:p>
      <w:pPr>
        <w:numPr>
          <w:ilvl w:val="0"/>
          <w:numId w:val="3"/>
        </w:numPr>
        <w:rPr>
          <w:rFonts w:ascii="Calibri" w:hAnsi="Calibri" w:cs="Calibri"/>
          <w:sz w:val="22"/>
          <w:lang w:eastAsia="zh-CN"/>
        </w:rPr>
      </w:pPr>
      <w:r>
        <w:rPr>
          <w:rFonts w:ascii="Calibri" w:hAnsi="Calibri" w:cs="Calibri"/>
          <w:sz w:val="22"/>
          <w:lang w:eastAsia="zh-CN"/>
        </w:rPr>
        <w:t>Scott D W. Multivariate density estimation: theory, practice, and visualization[M]. John Wiley &amp; Sons, 2015.</w:t>
      </w:r>
    </w:p>
    <w:p>
      <w:pPr>
        <w:numPr>
          <w:ilvl w:val="0"/>
          <w:numId w:val="3"/>
        </w:numPr>
        <w:rPr>
          <w:rFonts w:ascii="Calibri" w:hAnsi="Calibri" w:cs="Calibri"/>
          <w:sz w:val="22"/>
          <w:lang w:eastAsia="zh-CN"/>
        </w:rPr>
      </w:pPr>
      <w:r>
        <w:rPr>
          <w:rFonts w:ascii="Calibri" w:hAnsi="Calibri" w:cs="Calibri"/>
          <w:sz w:val="22"/>
          <w:lang w:eastAsia="zh-CN"/>
        </w:rPr>
        <w:t>Rudemo M. Empirical choice of histograms and kernel density estimators[J]. Scandinavian Journal of Statistics, 1982: 65-78.</w:t>
      </w:r>
    </w:p>
    <w:p>
      <w:pPr>
        <w:numPr>
          <w:ilvl w:val="0"/>
          <w:numId w:val="3"/>
        </w:numPr>
        <w:rPr>
          <w:rFonts w:ascii="Calibri" w:hAnsi="Calibri" w:cs="Calibri"/>
          <w:sz w:val="22"/>
          <w:lang w:eastAsia="zh-CN"/>
        </w:rPr>
      </w:pPr>
      <w:r>
        <w:rPr>
          <w:rFonts w:ascii="Calibri" w:hAnsi="Calibri" w:cs="Calibri"/>
          <w:sz w:val="22"/>
          <w:lang w:eastAsia="zh-CN"/>
        </w:rPr>
        <w:t>Bowman A W. An alternative method of cross-validation for the smoothing of density estimates[J]. Biometrika, 1984, 71(2): 353-360.</w:t>
      </w:r>
    </w:p>
    <w:p>
      <w:pPr>
        <w:numPr>
          <w:ilvl w:val="0"/>
          <w:numId w:val="3"/>
        </w:numPr>
        <w:rPr>
          <w:rFonts w:ascii="Calibri" w:hAnsi="Calibri" w:cs="Calibri"/>
          <w:sz w:val="22"/>
          <w:lang w:eastAsia="zh-CN"/>
        </w:rPr>
      </w:pPr>
      <w:r>
        <w:rPr>
          <w:rFonts w:ascii="Calibri" w:hAnsi="Calibri" w:cs="Calibri"/>
          <w:sz w:val="22"/>
          <w:lang w:eastAsia="zh-CN"/>
        </w:rPr>
        <w:t>Scott D W, Terrell G R. Biased and unbiased cross-validation in density estimation[J]. Journal of the american Statistical association, 1987, 82(400): 1131-1146.</w:t>
      </w:r>
    </w:p>
    <w:p>
      <w:pPr>
        <w:numPr>
          <w:ilvl w:val="0"/>
          <w:numId w:val="3"/>
        </w:numPr>
        <w:rPr>
          <w:rFonts w:ascii="Calibri" w:hAnsi="Calibri" w:cs="Calibri"/>
          <w:sz w:val="22"/>
          <w:lang w:eastAsia="zh-CN"/>
        </w:rPr>
      </w:pPr>
      <w:r>
        <w:rPr>
          <w:rFonts w:hint="eastAsia" w:ascii="Calibri" w:hAnsi="Calibri" w:cs="Calibri"/>
          <w:sz w:val="22"/>
          <w:lang w:eastAsia="zh-CN"/>
        </w:rPr>
        <w:t>Sheather S J, Jones M C. A reliable data‐based bandwidth selection method for kernel density estimation[J]. Journal of the Royal Statistical Society: Series B (Methodological), 1991, 53(3): 683-690.</w:t>
      </w:r>
    </w:p>
    <w:p>
      <w:pPr>
        <w:numPr>
          <w:ilvl w:val="0"/>
          <w:numId w:val="3"/>
        </w:numPr>
        <w:rPr>
          <w:rFonts w:ascii="Calibri" w:hAnsi="Calibri" w:cs="Calibri"/>
          <w:sz w:val="22"/>
          <w:lang w:eastAsia="zh-CN"/>
        </w:rPr>
      </w:pPr>
      <w:r>
        <w:rPr>
          <w:rFonts w:ascii="Calibri" w:hAnsi="Calibri" w:cs="Calibri"/>
          <w:sz w:val="22"/>
          <w:lang w:eastAsia="zh-CN"/>
        </w:rPr>
        <w:t>Menéndez M L, Pardo J A, Pardo L, et al. The jensen-shannon divergence[J]. Journal of the Franklin Institute, 1997, 334(2): 307-318.</w:t>
      </w:r>
    </w:p>
    <w:p>
      <w:pPr>
        <w:numPr>
          <w:ilvl w:val="0"/>
          <w:numId w:val="3"/>
        </w:numPr>
        <w:rPr>
          <w:rFonts w:ascii="Calibri" w:hAnsi="Calibri" w:cs="Calibri"/>
          <w:sz w:val="22"/>
          <w:lang w:eastAsia="zh-CN"/>
        </w:rPr>
      </w:pPr>
      <w:r>
        <w:rPr>
          <w:rFonts w:ascii="Calibri" w:hAnsi="Calibri" w:cs="Calibri"/>
          <w:sz w:val="22"/>
          <w:lang w:eastAsia="zh-CN"/>
        </w:rPr>
        <w:t>Joyce J M. Kullback-leibler divergence[M]//International encyclopedia of statistical science. Springer, Berlin, Heidelberg, 2011: 720-722.</w:t>
      </w:r>
    </w:p>
    <w:p>
      <w:pPr>
        <w:numPr>
          <w:ilvl w:val="0"/>
          <w:numId w:val="3"/>
        </w:numPr>
        <w:rPr>
          <w:ins w:id="174" w:author="璐璐子" w:date="2023-06-17T19:33:55Z"/>
          <w:rFonts w:ascii="Calibri" w:hAnsi="Calibri" w:cs="Calibri"/>
          <w:sz w:val="22"/>
          <w:lang w:eastAsia="zh-CN"/>
        </w:rPr>
      </w:pPr>
      <w:r>
        <w:rPr>
          <w:rFonts w:ascii="Calibri" w:hAnsi="Calibri" w:cs="Calibri"/>
          <w:sz w:val="22"/>
          <w:lang w:eastAsia="zh-CN"/>
        </w:rPr>
        <w:t>Nielsen F. On a generalization of the Jensen–Shannon divergence and the Jensen–Shannon centroid[J]. Entropy, 2020, 22(2): 221.</w:t>
      </w:r>
    </w:p>
    <w:p>
      <w:pPr>
        <w:numPr>
          <w:ilvl w:val="0"/>
          <w:numId w:val="3"/>
        </w:numPr>
        <w:rPr>
          <w:ins w:id="175" w:author="璐璐子" w:date="2023-06-17T19:33:42Z"/>
          <w:rFonts w:ascii="Calibri" w:hAnsi="Calibri" w:cs="Calibri"/>
          <w:sz w:val="22"/>
          <w:lang w:eastAsia="zh-CN"/>
        </w:rPr>
      </w:pPr>
      <w:ins w:id="176" w:author="璐璐子" w:date="2023-06-17T19:34:22Z">
        <w:r>
          <w:rPr>
            <w:rFonts w:hint="eastAsia" w:ascii="Calibri" w:hAnsi="Calibri" w:cs="Calibri"/>
            <w:sz w:val="22"/>
            <w:lang w:eastAsia="zh-CN"/>
          </w:rPr>
          <w:t>Lobo M G, Sanchez I. Regional wind power forecasting based on smoothing techniques, with application to the Spanish peninsular system[J]. IEEE Transactions on Power Systems, 2012, 27(4): 1990-1997.</w:t>
        </w:r>
      </w:ins>
    </w:p>
    <w:p>
      <w:pPr>
        <w:numPr>
          <w:ilvl w:val="0"/>
          <w:numId w:val="3"/>
        </w:numPr>
        <w:rPr>
          <w:rFonts w:ascii="Calibri" w:hAnsi="Calibri" w:cs="Calibri"/>
          <w:sz w:val="22"/>
          <w:lang w:eastAsia="zh-CN"/>
        </w:rPr>
      </w:pPr>
      <w:ins w:id="177" w:author="璐璐子" w:date="2023-06-17T19:33:45Z">
        <w:r>
          <w:rPr>
            <w:rFonts w:hint="eastAsia" w:ascii="Calibri" w:hAnsi="Calibri" w:cs="Calibri"/>
            <w:sz w:val="22"/>
            <w:lang w:eastAsia="zh-CN"/>
          </w:rPr>
          <w:t>Shao H, Deng X, Cui F. Short‐term wind speed forecasting using the wavelet decomposition and AdaBoost technique in wind farm of East China[J]. IET Generation, Transmission &amp; Distribution, 2016, 10(11): 2585-2592.</w:t>
        </w:r>
      </w:ins>
    </w:p>
    <w:sectPr>
      <w:type w:val="continuous"/>
      <w:pgSz w:w="12240" w:h="15840"/>
      <w:pgMar w:top="794" w:right="720" w:bottom="794" w:left="720" w:header="720" w:footer="386" w:gutter="0"/>
      <w:cols w:equalWidth="0" w:num="2">
        <w:col w:w="5187" w:space="425"/>
        <w:col w:w="5187"/>
      </w:cols>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yt_c" w:date="2023-06-08T15:39:05Z" w:initials="c">
    <w:p w14:paraId="5CF6623F">
      <w:pPr>
        <w:pStyle w:val="4"/>
        <w:rPr>
          <w:rFonts w:hint="default" w:eastAsia="宋体"/>
          <w:lang w:val="en-US" w:eastAsia="zh-CN"/>
        </w:rPr>
      </w:pPr>
      <w:r>
        <w:rPr>
          <w:rFonts w:hint="eastAsia"/>
          <w:lang w:val="en-US" w:eastAsia="zh-CN"/>
        </w:rPr>
        <w:t>后续讨论一下，可能最好体现出概率分布的嵌入</w:t>
      </w:r>
    </w:p>
  </w:comment>
  <w:comment w:id="1" w:author="cyt_c" w:date="2023-06-08T15:39:45Z" w:initials="c">
    <w:p w14:paraId="391B15A1">
      <w:pPr>
        <w:pStyle w:val="4"/>
        <w:rPr>
          <w:rFonts w:hint="default" w:eastAsia="宋体"/>
          <w:lang w:val="en-US" w:eastAsia="zh-CN"/>
        </w:rPr>
      </w:pPr>
      <w:r>
        <w:rPr>
          <w:rFonts w:hint="eastAsia"/>
          <w:lang w:val="en-US" w:eastAsia="zh-CN"/>
        </w:rPr>
        <w:t>这句话不能直接套用电力。可以说，风能作为一种重要的可再生能源，在实现carbon neutrality中至关重要</w:t>
      </w:r>
    </w:p>
  </w:comment>
  <w:comment w:id="2" w:author="cyt_c" w:date="2023-06-08T15:41:08Z" w:initials="c">
    <w:p w14:paraId="16BA4E6A">
      <w:pPr>
        <w:pStyle w:val="4"/>
        <w:rPr>
          <w:rFonts w:hint="default" w:eastAsia="宋体"/>
          <w:lang w:val="en-US" w:eastAsia="zh-CN"/>
        </w:rPr>
      </w:pPr>
      <w:r>
        <w:rPr>
          <w:rFonts w:hint="eastAsia"/>
          <w:lang w:val="en-US" w:eastAsia="zh-CN"/>
        </w:rPr>
        <w:t>应该强调一下，嵌入概率分布信息更为困难。摘要简短可能不做对比，但是intro中可以提到相比于常规的嵌入方程等理论指导方法，嵌入概率分布更难，但是这个信息对于风力发电领域非常重要。</w:t>
      </w:r>
    </w:p>
  </w:comment>
  <w:comment w:id="3" w:author="cyt_c" w:date="2023-06-08T17:04:04Z" w:initials="c">
    <w:p w14:paraId="36C24EC0">
      <w:pPr>
        <w:pStyle w:val="4"/>
        <w:rPr>
          <w:rFonts w:hint="default" w:eastAsia="宋体"/>
          <w:lang w:val="en-US" w:eastAsia="zh-CN"/>
        </w:rPr>
      </w:pPr>
      <w:r>
        <w:rPr>
          <w:rFonts w:hint="eastAsia"/>
          <w:lang w:val="en-US" w:eastAsia="zh-CN"/>
        </w:rPr>
        <w:t>基于loss进行优化不能保证strictly conform，这是一种软约束。</w:t>
      </w:r>
    </w:p>
  </w:comment>
  <w:comment w:id="4" w:author="璐璐子" w:date="2023-06-18T17:04:29Z" w:initials="">
    <w:p w14:paraId="1E7B45AF">
      <w:pPr>
        <w:pStyle w:val="4"/>
        <w:rPr>
          <w:rFonts w:hint="default" w:eastAsia="宋体"/>
          <w:lang w:val="en-US" w:eastAsia="zh-CN"/>
        </w:rPr>
      </w:pPr>
      <w:r>
        <w:rPr>
          <w:rFonts w:hint="eastAsia"/>
          <w:lang w:val="en-US" w:eastAsia="zh-CN"/>
        </w:rPr>
        <w:t>明白了</w:t>
      </w:r>
    </w:p>
  </w:comment>
  <w:comment w:id="5" w:author="cyt_c" w:date="2023-06-08T17:05:33Z" w:initials="c">
    <w:p w14:paraId="4172340B">
      <w:pPr>
        <w:pStyle w:val="4"/>
        <w:rPr>
          <w:rFonts w:hint="default" w:eastAsia="宋体"/>
          <w:lang w:val="en-US" w:eastAsia="zh-CN"/>
        </w:rPr>
      </w:pPr>
      <w:r>
        <w:rPr>
          <w:rFonts w:hint="eastAsia"/>
          <w:lang w:val="en-US" w:eastAsia="zh-CN"/>
        </w:rPr>
        <w:t>这一段中可以找地方说一下：可再生能源的功率预测往往依赖于天气预报，但是相比于其他可再生能源（如光伏），由于风速的变化比辐照强度更大，波动更加剧烈，所以风速的预报中的噪音更大，准确度更低，导致风电的预测难度更高。因此，风功率预测中，天气预报数据往往具有较大的噪音。如何利用风功率曲线等先验信息提升模型对有噪数据的建模能力，变得非常重要。</w:t>
      </w:r>
    </w:p>
  </w:comment>
  <w:comment w:id="6" w:author="cyt_c" w:date="2023-06-08T17:13:19Z" w:initials="c">
    <w:p w14:paraId="33C36525">
      <w:pPr>
        <w:pStyle w:val="4"/>
        <w:rPr>
          <w:rFonts w:hint="default" w:eastAsia="宋体"/>
          <w:lang w:val="en-US" w:eastAsia="zh-CN"/>
        </w:rPr>
      </w:pPr>
      <w:r>
        <w:rPr>
          <w:rFonts w:hint="eastAsia"/>
          <w:lang w:val="en-US" w:eastAsia="zh-CN"/>
        </w:rPr>
        <w:t>此部分最好再添加一些。基于风功率曲线预测应该只是方法之一。应该还有一些利用机理模型或者仿真模拟器预测的方法，可以补充一下。因为审稿人可能是领域的传统专家。</w:t>
      </w:r>
    </w:p>
  </w:comment>
  <w:comment w:id="7" w:author="璐璐子" w:date="2023-06-17T19:35:47Z" w:initials="">
    <w:p w14:paraId="6FA30277">
      <w:pPr>
        <w:pStyle w:val="4"/>
        <w:rPr>
          <w:rFonts w:hint="default" w:eastAsia="宋体"/>
          <w:lang w:val="en-US" w:eastAsia="zh-CN"/>
        </w:rPr>
      </w:pPr>
      <w:r>
        <w:rPr>
          <w:rFonts w:hint="eastAsia"/>
          <w:lang w:val="en-US" w:eastAsia="zh-CN"/>
        </w:rPr>
        <w:t>已加</w:t>
      </w:r>
    </w:p>
  </w:comment>
  <w:comment w:id="8" w:author="cyt_c" w:date="2023-06-08T17:18:34Z" w:initials="c">
    <w:p w14:paraId="505F4177">
      <w:pPr>
        <w:pStyle w:val="4"/>
        <w:rPr>
          <w:rFonts w:hint="default" w:eastAsia="宋体"/>
          <w:lang w:val="en-US" w:eastAsia="zh-CN"/>
        </w:rPr>
      </w:pPr>
      <w:r>
        <w:rPr>
          <w:rFonts w:hint="eastAsia"/>
          <w:lang w:val="en-US" w:eastAsia="zh-CN"/>
        </w:rPr>
        <w:t>如果说前面的论文没有实现这些目的，我们的方法似乎也没更好解决这个事情。我觉得此处可能落脚点是，在现实场景中，我们往往对数据的概率分布有一些认知（换句话说，就是很多先验信息是以数据分布的形式存在的，例如风功率曲线）。但是当前方法都无法将概率分布这种数据有效嵌入进来，这主要是因为xxxx（嵌入概率分布的具体挑战）</w:t>
      </w:r>
    </w:p>
  </w:comment>
  <w:comment w:id="9" w:author="璐璐子" w:date="2023-06-18T17:15:31Z" w:initials="">
    <w:p w14:paraId="3628652C">
      <w:pPr>
        <w:pStyle w:val="4"/>
        <w:rPr>
          <w:rFonts w:hint="default" w:eastAsia="宋体"/>
          <w:lang w:val="en-US" w:eastAsia="zh-CN"/>
        </w:rPr>
      </w:pPr>
      <w:r>
        <w:rPr>
          <w:rFonts w:hint="eastAsia"/>
          <w:lang w:val="en-US" w:eastAsia="zh-CN"/>
        </w:rPr>
        <w:t>换了个角度，挑战在下文说了一下</w:t>
      </w:r>
    </w:p>
  </w:comment>
  <w:comment w:id="10" w:author="cyt_c" w:date="2023-06-08T17:42:57Z" w:initials="c">
    <w:p w14:paraId="2163593A">
      <w:pPr>
        <w:pStyle w:val="4"/>
        <w:rPr>
          <w:rFonts w:hint="default" w:eastAsia="宋体"/>
          <w:lang w:val="en-US" w:eastAsia="zh-CN"/>
        </w:rPr>
      </w:pPr>
      <w:r>
        <w:rPr>
          <w:rFonts w:hint="eastAsia"/>
          <w:lang w:val="en-US" w:eastAsia="zh-CN"/>
        </w:rPr>
        <w:t>最好对模型中嵌入概率分布的难点进行概括，然后我们针对难点，分别给出了解决方案。比如，如何让概率分布的信息嵌入后模型依然可导（所以用核估计来计算pdf，这样不是统计出来的，而是算出来的，保证计算过程全部可导）。又比如如何衡量两个pdf的相似性，我们用了JS。JS相比常用的KL散度，具有对称性，也就是a对b的JS和b对a的JS是一样的。</w:t>
      </w:r>
    </w:p>
  </w:comment>
  <w:comment w:id="11" w:author="cyt_c" w:date="2023-06-08T17:41:33Z" w:initials="c">
    <w:p w14:paraId="49571A7E">
      <w:pPr>
        <w:pStyle w:val="4"/>
        <w:rPr>
          <w:rFonts w:hint="default" w:eastAsia="宋体"/>
          <w:lang w:val="en-US" w:eastAsia="zh-CN"/>
        </w:rPr>
      </w:pPr>
      <w:r>
        <w:rPr>
          <w:rFonts w:hint="eastAsia"/>
          <w:lang w:val="en-US" w:eastAsia="zh-CN"/>
        </w:rPr>
        <w:t>不要上来就说风功率曲线，这样说小了。可以说，本研究探索了在NN中引入概率分布约束的方法，并将风功率曲线的概率分布嵌入到风功率预测模型中。你现在说反了</w:t>
      </w:r>
    </w:p>
  </w:comment>
  <w:comment w:id="12" w:author="cyt_c" w:date="2023-06-08T17:52:08Z" w:initials="c">
    <w:p w14:paraId="116E017D">
      <w:pPr>
        <w:pStyle w:val="4"/>
        <w:rPr>
          <w:rFonts w:hint="default" w:eastAsia="宋体"/>
          <w:lang w:val="en-US" w:eastAsia="zh-CN"/>
        </w:rPr>
      </w:pPr>
      <w:r>
        <w:rPr>
          <w:rFonts w:hint="eastAsia"/>
          <w:lang w:val="en-US" w:eastAsia="zh-CN"/>
        </w:rPr>
        <w:t>LSTM目前也是个常用模型了，或许可以做成半页纸的宽度。甚至，我建议fig1是整个研究的流程图，然后其中LSTM部分画一个局部放大图表示其中的计算流程（当前图右侧）即可。第一张图只包含lstm基本结构在现在这个时间节点有点过于简单了，信息量太少</w:t>
      </w:r>
    </w:p>
  </w:comment>
  <w:comment w:id="13" w:author="cyt_c" w:date="2023-06-10T14:58:55Z" w:initials="c">
    <w:p w14:paraId="19696520">
      <w:pPr>
        <w:pStyle w:val="4"/>
        <w:rPr>
          <w:rFonts w:hint="default" w:eastAsia="宋体"/>
          <w:lang w:val="en-US" w:eastAsia="zh-CN"/>
        </w:rPr>
      </w:pPr>
      <w:r>
        <w:rPr>
          <w:rFonts w:hint="eastAsia"/>
          <w:lang w:val="en-US" w:eastAsia="zh-CN"/>
        </w:rPr>
        <w:t>Describe可能更好，是一种描述性质，所以是个数据分布</w:t>
      </w:r>
    </w:p>
  </w:comment>
  <w:comment w:id="14" w:author="cyt_c" w:date="2023-06-10T21:45:10Z" w:initials="c">
    <w:p w14:paraId="482F00A1">
      <w:pPr>
        <w:pStyle w:val="4"/>
        <w:rPr>
          <w:rFonts w:hint="default"/>
          <w:lang w:val="en-US" w:eastAsia="zh-CN"/>
        </w:rPr>
      </w:pPr>
      <w:r>
        <w:rPr>
          <w:rFonts w:hint="eastAsia"/>
          <w:lang w:val="en-US" w:eastAsia="zh-CN"/>
        </w:rPr>
        <w:t>如果intro中介绍了pdf引入是一个难点，或许可以在intro中介绍这两类方法。放在此处也是没问题的</w:t>
      </w:r>
    </w:p>
  </w:comment>
  <w:comment w:id="15" w:author="cyt_c" w:date="2023-06-10T21:48:09Z" w:initials="c">
    <w:p w14:paraId="6E241D94">
      <w:pPr>
        <w:pStyle w:val="4"/>
        <w:rPr>
          <w:rFonts w:hint="default" w:eastAsia="宋体"/>
          <w:lang w:val="en-US" w:eastAsia="zh-CN"/>
        </w:rPr>
      </w:pPr>
      <w:r>
        <w:rPr>
          <w:rFonts w:hint="eastAsia"/>
          <w:lang w:val="en-US" w:eastAsia="zh-CN"/>
        </w:rPr>
        <w:t>可以更宽泛一些的表述。比如，随着可再生能源的大规模推广，许多风力发电站运行时间有限，积累的可用于训练的历史数据较少，因此普遍面临数据不足的问题。（你现在的表述容易让人觉得训练数据不足不是普遍问题，只是我们这个研究的局限性）</w:t>
      </w:r>
    </w:p>
  </w:comment>
  <w:comment w:id="16" w:author="cyt_c" w:date="2023-06-10T21:27:43Z" w:initials="c">
    <w:p w14:paraId="43284B6B">
      <w:pPr>
        <w:pStyle w:val="4"/>
        <w:rPr>
          <w:rFonts w:hint="default"/>
          <w:lang w:val="en-US" w:eastAsia="zh-CN"/>
        </w:rPr>
      </w:pPr>
      <w:r>
        <w:rPr>
          <w:rFonts w:hint="eastAsia"/>
          <w:lang w:val="en-US" w:eastAsia="zh-CN"/>
        </w:rPr>
        <w:t>这个图应该有问题，再确认一下。你可以上网搜搜wind power curve形状。首先，纵坐标是下小上大。另外，应该是个S形状，也就是说，风速增加过程中power是缓慢增加，类似指数的形状。但是现在这个就算纵坐标换过来，感觉也是个上来power增加就很快。这个感觉不太对。现在这个随着风速增加，功率趋向于无穷，明显错了，感觉wind speed和wind power两个轴反了</w:t>
      </w:r>
    </w:p>
    <w:p w14:paraId="65B777E6">
      <w:pPr>
        <w:pStyle w:val="4"/>
        <w:rPr>
          <w:rFonts w:hint="default"/>
          <w:lang w:val="en-US" w:eastAsia="zh-CN"/>
        </w:rPr>
      </w:pPr>
    </w:p>
  </w:comment>
  <w:comment w:id="17" w:author="cyt_c" w:date="2023-06-10T21:50:32Z" w:initials="c">
    <w:p w14:paraId="6BB21857">
      <w:pPr>
        <w:pStyle w:val="4"/>
        <w:rPr>
          <w:rFonts w:hint="default" w:eastAsia="宋体"/>
          <w:lang w:val="en-US" w:eastAsia="zh-CN"/>
        </w:rPr>
      </w:pPr>
      <w:r>
        <w:rPr>
          <w:rFonts w:hint="eastAsia"/>
          <w:lang w:val="en-US" w:eastAsia="zh-CN"/>
        </w:rPr>
        <w:t>如果我没记错，这个研究做的时候，带宽的更新尝试了很多种思路。你可以和源奇讨论一下。带宽的确定方法可以作为一个contribution</w:t>
      </w:r>
    </w:p>
  </w:comment>
  <w:comment w:id="18" w:author="cyt_c" w:date="2023-06-10T21:51:46Z" w:initials="c">
    <w:p w14:paraId="5AE5519A">
      <w:pPr>
        <w:pStyle w:val="4"/>
        <w:rPr>
          <w:rFonts w:hint="eastAsia"/>
          <w:lang w:val="en-US" w:eastAsia="zh-CN"/>
        </w:rPr>
      </w:pPr>
      <w:r>
        <w:rPr>
          <w:rFonts w:hint="eastAsia"/>
          <w:lang w:val="en-US" w:eastAsia="zh-CN"/>
        </w:rPr>
        <w:t>具体的解决方法应该在method部分介绍，加在此处。</w:t>
      </w:r>
    </w:p>
    <w:p w14:paraId="4E423D2F">
      <w:pPr>
        <w:pStyle w:val="4"/>
        <w:rPr>
          <w:rFonts w:hint="default"/>
          <w:lang w:val="en-US" w:eastAsia="zh-CN"/>
        </w:rPr>
      </w:pPr>
      <w:r>
        <w:rPr>
          <w:rFonts w:hint="eastAsia"/>
          <w:lang w:val="en-US" w:eastAsia="zh-CN"/>
        </w:rPr>
        <w:t>另外，当前method部分提到了很多技术难题，这也是我们的contribution。但是这些难题前面都没有集中介绍。或许我们应该在intro或者在method的开头介绍一下本文采用方法主要解决了哪些问题？</w:t>
      </w:r>
    </w:p>
  </w:comment>
  <w:comment w:id="19" w:author="cyt_c" w:date="2023-06-10T21:55:47Z" w:initials="c">
    <w:p w14:paraId="76651BE3">
      <w:pPr>
        <w:pStyle w:val="4"/>
        <w:rPr>
          <w:rFonts w:hint="default" w:eastAsia="宋体"/>
          <w:lang w:val="en-US" w:eastAsia="zh-CN"/>
        </w:rPr>
      </w:pPr>
      <w:r>
        <w:rPr>
          <w:rFonts w:hint="eastAsia"/>
          <w:lang w:val="en-US" w:eastAsia="zh-CN"/>
        </w:rPr>
        <w:t>这种单独一段就一句话不合适。另外，最好在最开始讲流程的时候就把图引上，这样方便读者边读边看</w:t>
      </w:r>
    </w:p>
  </w:comment>
  <w:comment w:id="20" w:author="cyt_c" w:date="2023-06-10T21:53:32Z" w:initials="c">
    <w:p w14:paraId="56EA0ADD">
      <w:pPr>
        <w:pStyle w:val="4"/>
        <w:rPr>
          <w:rFonts w:hint="eastAsia"/>
          <w:lang w:val="en-US" w:eastAsia="zh-CN"/>
        </w:rPr>
      </w:pPr>
      <w:r>
        <w:rPr>
          <w:rFonts w:hint="eastAsia"/>
          <w:lang w:val="en-US" w:eastAsia="zh-CN"/>
        </w:rPr>
        <w:t>同样，风功率曲线配图有问题。应该水平对称一下。整体要再确认一下。</w:t>
      </w:r>
    </w:p>
    <w:p w14:paraId="6F893616">
      <w:pPr>
        <w:pStyle w:val="4"/>
        <w:rPr>
          <w:rFonts w:hint="default"/>
          <w:lang w:val="en-US" w:eastAsia="zh-CN"/>
        </w:rPr>
      </w:pPr>
      <w:r>
        <w:rPr>
          <w:rFonts w:hint="eastAsia"/>
          <w:lang w:val="en-US" w:eastAsia="zh-CN"/>
        </w:rPr>
        <w:t>另外，图中real wind power curve这个标题很难让人觉得是对应上面的图。或许可以用一个虚线框把图和名称框一起？下面的generated by model的也是。另外，图中各种文字框很多没有对齐，这样很不美观。宽度可以调整一下，让大家对齐。</w:t>
      </w:r>
    </w:p>
  </w:comment>
  <w:comment w:id="21" w:author="cyt_c" w:date="2023-06-10T21:57:19Z" w:initials="c">
    <w:p w14:paraId="37231B7E">
      <w:pPr>
        <w:pStyle w:val="4"/>
        <w:rPr>
          <w:rFonts w:hint="default" w:eastAsia="宋体"/>
          <w:lang w:val="en-US" w:eastAsia="zh-CN"/>
        </w:rPr>
      </w:pPr>
      <w:r>
        <w:rPr>
          <w:rFonts w:hint="eastAsia"/>
          <w:lang w:val="en-US" w:eastAsia="zh-CN"/>
        </w:rPr>
        <w:t>为啥unreasonable？实际上，风速具有很高的波动性，因此很难准确预测，因此要求风功率预测模型必须具有较好鲁棒性，承受较大噪音。对风速添加高比例噪音是有意义的。</w:t>
      </w:r>
    </w:p>
  </w:comment>
  <w:comment w:id="22" w:author="cyt_c" w:date="2023-06-10T21:59:01Z" w:initials="c">
    <w:p w14:paraId="401F4C5D">
      <w:pPr>
        <w:pStyle w:val="4"/>
        <w:rPr>
          <w:rFonts w:hint="eastAsia" w:eastAsia="宋体"/>
          <w:lang w:val="en-US" w:eastAsia="zh-CN"/>
        </w:rPr>
      </w:pPr>
      <w:r>
        <w:rPr>
          <w:rFonts w:hint="eastAsia"/>
          <w:lang w:val="en-US" w:eastAsia="zh-CN"/>
        </w:rPr>
        <w:t>Training</w:t>
      </w:r>
    </w:p>
  </w:comment>
  <w:comment w:id="23" w:author="cyt_c" w:date="2023-06-10T22:05:06Z" w:initials="c">
    <w:p w14:paraId="58C946B7">
      <w:pPr>
        <w:pStyle w:val="4"/>
        <w:rPr>
          <w:rFonts w:hint="eastAsia"/>
          <w:lang w:val="en-US" w:eastAsia="zh-CN"/>
        </w:rPr>
      </w:pPr>
      <w:r>
        <w:rPr>
          <w:rFonts w:hint="eastAsia"/>
          <w:lang w:val="en-US" w:eastAsia="zh-CN"/>
        </w:rPr>
        <w:t>两种实验设置没有说清楚。一个是在训练时候有噪音，一个是测试时候。另外，一个是有偏噪音，一个是无偏噪音。</w:t>
      </w:r>
    </w:p>
    <w:p w14:paraId="4F950EB0">
      <w:pPr>
        <w:pStyle w:val="4"/>
        <w:rPr>
          <w:rFonts w:hint="default"/>
          <w:lang w:val="en-US" w:eastAsia="zh-CN"/>
        </w:rPr>
      </w:pPr>
      <w:r>
        <w:rPr>
          <w:rFonts w:hint="eastAsia"/>
          <w:lang w:val="en-US" w:eastAsia="zh-CN"/>
        </w:rPr>
        <w:t>此外，我记得之前做这个研究的时候，关于带宽的选择做了非常多的实验，在这里没有体现出来。你问问源奇。如果他说不出来，你找我，我找一下我之前的笔记，然后我们讨论一下。</w:t>
      </w:r>
    </w:p>
  </w:comment>
  <w:comment w:id="24" w:author="cyt_c" w:date="2023-06-10T22:07:15Z" w:initials="c">
    <w:p w14:paraId="0267304C">
      <w:pPr>
        <w:pStyle w:val="4"/>
        <w:rPr>
          <w:rFonts w:hint="eastAsia" w:eastAsia="宋体"/>
          <w:lang w:val="en-US" w:eastAsia="zh-CN"/>
        </w:rPr>
      </w:pPr>
      <w:r>
        <w:rPr>
          <w:rFonts w:hint="eastAsia"/>
          <w:lang w:val="en-US" w:eastAsia="zh-CN"/>
        </w:rPr>
        <w:t>Training</w:t>
      </w:r>
    </w:p>
  </w:comment>
  <w:comment w:id="25" w:author="cyt_c" w:date="2023-06-10T22:07:31Z" w:initials="c">
    <w:p w14:paraId="59605401">
      <w:pPr>
        <w:pStyle w:val="4"/>
        <w:rPr>
          <w:rFonts w:hint="eastAsia"/>
          <w:lang w:val="en-US" w:eastAsia="zh-CN"/>
        </w:rPr>
      </w:pPr>
      <w:r>
        <w:rPr>
          <w:rFonts w:hint="eastAsia"/>
          <w:lang w:val="en-US" w:eastAsia="zh-CN"/>
        </w:rPr>
        <w:t>这话很不学术。我们要客观，无所谓想不想看到。这种话分析实验结果不太合适。</w:t>
      </w:r>
    </w:p>
    <w:p w14:paraId="10B524EE">
      <w:pPr>
        <w:pStyle w:val="4"/>
        <w:rPr>
          <w:rFonts w:hint="default"/>
          <w:lang w:val="en-US" w:eastAsia="zh-CN"/>
        </w:rPr>
      </w:pPr>
      <w:r>
        <w:rPr>
          <w:rFonts w:hint="eastAsia"/>
          <w:lang w:val="en-US" w:eastAsia="zh-CN"/>
        </w:rPr>
        <w:t>我记得LSTM在训练集中噪音和测试集中噪音同样分布的时候，会比TgDPF好，这实际上是因为LSTM过拟合到噪音上了。</w:t>
      </w:r>
    </w:p>
  </w:comment>
  <w:comment w:id="26" w:author="cyt_c" w:date="2023-06-10T22:09:21Z" w:initials="c">
    <w:p w14:paraId="129D7DB7">
      <w:pPr>
        <w:pStyle w:val="4"/>
        <w:rPr>
          <w:rFonts w:hint="default" w:eastAsia="宋体"/>
          <w:lang w:val="en-US" w:eastAsia="zh-CN"/>
        </w:rPr>
      </w:pPr>
      <w:r>
        <w:rPr>
          <w:rFonts w:hint="eastAsia"/>
          <w:lang w:val="en-US" w:eastAsia="zh-CN"/>
        </w:rPr>
        <w:t>这里是否可以展开？类似消融实验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F6623F" w15:done="0"/>
  <w15:commentEx w15:paraId="391B15A1" w15:done="1"/>
  <w15:commentEx w15:paraId="16BA4E6A" w15:done="0"/>
  <w15:commentEx w15:paraId="36C24EC0" w15:done="0"/>
  <w15:commentEx w15:paraId="1E7B45AF" w15:done="0" w15:paraIdParent="36C24EC0"/>
  <w15:commentEx w15:paraId="4172340B" w15:done="1"/>
  <w15:commentEx w15:paraId="33C36525" w15:done="0"/>
  <w15:commentEx w15:paraId="6FA30277" w15:done="0" w15:paraIdParent="33C36525"/>
  <w15:commentEx w15:paraId="505F4177" w15:done="0"/>
  <w15:commentEx w15:paraId="3628652C" w15:done="0" w15:paraIdParent="505F4177"/>
  <w15:commentEx w15:paraId="2163593A" w15:done="0"/>
  <w15:commentEx w15:paraId="49571A7E" w15:done="1"/>
  <w15:commentEx w15:paraId="116E017D" w15:done="0"/>
  <w15:commentEx w15:paraId="19696520" w15:done="1"/>
  <w15:commentEx w15:paraId="482F00A1" w15:done="0"/>
  <w15:commentEx w15:paraId="6E241D94" w15:done="1"/>
  <w15:commentEx w15:paraId="65B777E6" w15:done="1"/>
  <w15:commentEx w15:paraId="6BB21857" w15:done="0"/>
  <w15:commentEx w15:paraId="4E423D2F" w15:done="0"/>
  <w15:commentEx w15:paraId="76651BE3" w15:done="0"/>
  <w15:commentEx w15:paraId="6F893616" w15:done="1"/>
  <w15:commentEx w15:paraId="37231B7E" w15:done="0"/>
  <w15:commentEx w15:paraId="401F4C5D" w15:done="0"/>
  <w15:commentEx w15:paraId="4F950EB0" w15:done="0"/>
  <w15:commentEx w15:paraId="0267304C" w15:done="1"/>
  <w15:commentEx w15:paraId="10B524EE" w15:done="0"/>
  <w15:commentEx w15:paraId="129D7D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Gulliver">
    <w:altName w:val="Times New Roman"/>
    <w:panose1 w:val="00000000000000000000"/>
    <w:charset w:val="00"/>
    <w:family w:val="roman"/>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tabs>
        <w:tab w:val="left" w:pos="3032"/>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heme="minorHAnsi" w:hAnsiTheme="minorHAnsi" w:cstheme="minorHAnsi"/>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0489A"/>
    <w:multiLevelType w:val="multilevel"/>
    <w:tmpl w:val="2A20489A"/>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1">
    <w:nsid w:val="66FD36F0"/>
    <w:multiLevelType w:val="multilevel"/>
    <w:tmpl w:val="66FD36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AF8A813"/>
    <w:multiLevelType w:val="singleLevel"/>
    <w:tmpl w:val="7AF8A813"/>
    <w:lvl w:ilvl="0" w:tentative="0">
      <w:start w:val="1"/>
      <w:numFmt w:val="decimal"/>
      <w:suff w:val="space"/>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yt_c">
    <w15:presenceInfo w15:providerId="None" w15:userId="cyt_c"/>
  </w15:person>
  <w15:person w15:author="璐璐子">
    <w15:presenceInfo w15:providerId="WPS Office" w15:userId="2216958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trackRevisions w:val="1"/>
  <w:documentProtection w:enforcement="0"/>
  <w:defaultTabStop w:val="720"/>
  <w:hyphenationZone w:val="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CwNDQwNjezMLA0NDJX0lEKTi0uzszPAykwqQUAn+8lVywAAAA="/>
    <w:docVar w:name="commondata" w:val="eyJoZGlkIjoiMjQzMjZlMmM1MDM0ZDcwMjZiZjgwYjAwNjVjODliMWQifQ=="/>
  </w:docVars>
  <w:rsids>
    <w:rsidRoot w:val="009364A9"/>
    <w:rsid w:val="00005114"/>
    <w:rsid w:val="00005C6C"/>
    <w:rsid w:val="0000639F"/>
    <w:rsid w:val="00007C45"/>
    <w:rsid w:val="00007F2B"/>
    <w:rsid w:val="000110EC"/>
    <w:rsid w:val="00011621"/>
    <w:rsid w:val="0001418C"/>
    <w:rsid w:val="000141E5"/>
    <w:rsid w:val="00014AC9"/>
    <w:rsid w:val="000154D0"/>
    <w:rsid w:val="0001623A"/>
    <w:rsid w:val="000169B8"/>
    <w:rsid w:val="00016AFF"/>
    <w:rsid w:val="000178FF"/>
    <w:rsid w:val="0002011D"/>
    <w:rsid w:val="00020DB8"/>
    <w:rsid w:val="0002104A"/>
    <w:rsid w:val="00021374"/>
    <w:rsid w:val="00021A1E"/>
    <w:rsid w:val="00021EF3"/>
    <w:rsid w:val="0002265A"/>
    <w:rsid w:val="00022777"/>
    <w:rsid w:val="00022E0D"/>
    <w:rsid w:val="00024014"/>
    <w:rsid w:val="000266C7"/>
    <w:rsid w:val="00032047"/>
    <w:rsid w:val="00033FB2"/>
    <w:rsid w:val="000343C5"/>
    <w:rsid w:val="00036675"/>
    <w:rsid w:val="000366F8"/>
    <w:rsid w:val="00036C38"/>
    <w:rsid w:val="0003787F"/>
    <w:rsid w:val="0004041A"/>
    <w:rsid w:val="00040C7E"/>
    <w:rsid w:val="00040ECA"/>
    <w:rsid w:val="00041358"/>
    <w:rsid w:val="000416F1"/>
    <w:rsid w:val="00042414"/>
    <w:rsid w:val="00042BA6"/>
    <w:rsid w:val="00045450"/>
    <w:rsid w:val="000464CE"/>
    <w:rsid w:val="00050AEB"/>
    <w:rsid w:val="0005269E"/>
    <w:rsid w:val="0005349C"/>
    <w:rsid w:val="00054297"/>
    <w:rsid w:val="000564FB"/>
    <w:rsid w:val="0005694D"/>
    <w:rsid w:val="000617B2"/>
    <w:rsid w:val="000620AB"/>
    <w:rsid w:val="000635C9"/>
    <w:rsid w:val="00063A04"/>
    <w:rsid w:val="00063BF0"/>
    <w:rsid w:val="0006731C"/>
    <w:rsid w:val="00067409"/>
    <w:rsid w:val="0006763C"/>
    <w:rsid w:val="00070509"/>
    <w:rsid w:val="000720E6"/>
    <w:rsid w:val="00073A0C"/>
    <w:rsid w:val="000746E2"/>
    <w:rsid w:val="000755F5"/>
    <w:rsid w:val="00075FF4"/>
    <w:rsid w:val="00076C34"/>
    <w:rsid w:val="000807FD"/>
    <w:rsid w:val="00080F8F"/>
    <w:rsid w:val="00084625"/>
    <w:rsid w:val="00084D0D"/>
    <w:rsid w:val="00090EA8"/>
    <w:rsid w:val="00095321"/>
    <w:rsid w:val="0009544A"/>
    <w:rsid w:val="0009563A"/>
    <w:rsid w:val="000A0178"/>
    <w:rsid w:val="000A3247"/>
    <w:rsid w:val="000A3320"/>
    <w:rsid w:val="000A6404"/>
    <w:rsid w:val="000A6AF0"/>
    <w:rsid w:val="000A751F"/>
    <w:rsid w:val="000B3727"/>
    <w:rsid w:val="000B3931"/>
    <w:rsid w:val="000B4962"/>
    <w:rsid w:val="000B4E2B"/>
    <w:rsid w:val="000B56D6"/>
    <w:rsid w:val="000B71D6"/>
    <w:rsid w:val="000C14E9"/>
    <w:rsid w:val="000C207B"/>
    <w:rsid w:val="000C2910"/>
    <w:rsid w:val="000C2ED0"/>
    <w:rsid w:val="000C35C4"/>
    <w:rsid w:val="000C46DB"/>
    <w:rsid w:val="000C4E44"/>
    <w:rsid w:val="000C6A87"/>
    <w:rsid w:val="000D11FD"/>
    <w:rsid w:val="000D14AE"/>
    <w:rsid w:val="000D1870"/>
    <w:rsid w:val="000D1FF2"/>
    <w:rsid w:val="000D2A20"/>
    <w:rsid w:val="000D3CE2"/>
    <w:rsid w:val="000D3D9D"/>
    <w:rsid w:val="000D4062"/>
    <w:rsid w:val="000D443B"/>
    <w:rsid w:val="000D4A12"/>
    <w:rsid w:val="000D6921"/>
    <w:rsid w:val="000D6DF7"/>
    <w:rsid w:val="000D7ECC"/>
    <w:rsid w:val="000E33F8"/>
    <w:rsid w:val="000E36B1"/>
    <w:rsid w:val="000E6D4F"/>
    <w:rsid w:val="000F0846"/>
    <w:rsid w:val="000F10D5"/>
    <w:rsid w:val="000F290E"/>
    <w:rsid w:val="000F2AB6"/>
    <w:rsid w:val="000F3314"/>
    <w:rsid w:val="000F3CAC"/>
    <w:rsid w:val="000F3FA2"/>
    <w:rsid w:val="000F6A6C"/>
    <w:rsid w:val="000F7C37"/>
    <w:rsid w:val="000F7F7F"/>
    <w:rsid w:val="0010001F"/>
    <w:rsid w:val="00100931"/>
    <w:rsid w:val="00100B4B"/>
    <w:rsid w:val="00100F3F"/>
    <w:rsid w:val="00102430"/>
    <w:rsid w:val="00103AC2"/>
    <w:rsid w:val="00103C15"/>
    <w:rsid w:val="0010490E"/>
    <w:rsid w:val="00105373"/>
    <w:rsid w:val="00105BEA"/>
    <w:rsid w:val="00106947"/>
    <w:rsid w:val="00110918"/>
    <w:rsid w:val="00112A8E"/>
    <w:rsid w:val="00113CE0"/>
    <w:rsid w:val="001141AE"/>
    <w:rsid w:val="001148AE"/>
    <w:rsid w:val="00115A54"/>
    <w:rsid w:val="00117C0C"/>
    <w:rsid w:val="00117E80"/>
    <w:rsid w:val="0012272E"/>
    <w:rsid w:val="00123D6B"/>
    <w:rsid w:val="00126473"/>
    <w:rsid w:val="00126EC2"/>
    <w:rsid w:val="00126F96"/>
    <w:rsid w:val="00127CD9"/>
    <w:rsid w:val="00132BF4"/>
    <w:rsid w:val="0013388D"/>
    <w:rsid w:val="00133EC8"/>
    <w:rsid w:val="00135269"/>
    <w:rsid w:val="00135748"/>
    <w:rsid w:val="00135944"/>
    <w:rsid w:val="001367E8"/>
    <w:rsid w:val="00140117"/>
    <w:rsid w:val="00141A63"/>
    <w:rsid w:val="00141EDE"/>
    <w:rsid w:val="00142AB9"/>
    <w:rsid w:val="001439FD"/>
    <w:rsid w:val="00143A0B"/>
    <w:rsid w:val="00143DB7"/>
    <w:rsid w:val="00145095"/>
    <w:rsid w:val="0014538D"/>
    <w:rsid w:val="0014591F"/>
    <w:rsid w:val="00145ABE"/>
    <w:rsid w:val="0014637F"/>
    <w:rsid w:val="0014650C"/>
    <w:rsid w:val="0014654D"/>
    <w:rsid w:val="00146716"/>
    <w:rsid w:val="001505C4"/>
    <w:rsid w:val="001517F9"/>
    <w:rsid w:val="00151A94"/>
    <w:rsid w:val="00152A44"/>
    <w:rsid w:val="00153017"/>
    <w:rsid w:val="00153E80"/>
    <w:rsid w:val="00155410"/>
    <w:rsid w:val="00155563"/>
    <w:rsid w:val="00156255"/>
    <w:rsid w:val="0015647A"/>
    <w:rsid w:val="001565C8"/>
    <w:rsid w:val="00156A58"/>
    <w:rsid w:val="001600A9"/>
    <w:rsid w:val="00161B60"/>
    <w:rsid w:val="00161E13"/>
    <w:rsid w:val="0016233C"/>
    <w:rsid w:val="00162ECE"/>
    <w:rsid w:val="001638DF"/>
    <w:rsid w:val="00164198"/>
    <w:rsid w:val="0016435D"/>
    <w:rsid w:val="00164710"/>
    <w:rsid w:val="0016524F"/>
    <w:rsid w:val="0016605C"/>
    <w:rsid w:val="001664FE"/>
    <w:rsid w:val="00166BCF"/>
    <w:rsid w:val="00170BCF"/>
    <w:rsid w:val="00171E6F"/>
    <w:rsid w:val="00172BB7"/>
    <w:rsid w:val="00174512"/>
    <w:rsid w:val="00180635"/>
    <w:rsid w:val="00180660"/>
    <w:rsid w:val="00180ACD"/>
    <w:rsid w:val="00180E0F"/>
    <w:rsid w:val="00181942"/>
    <w:rsid w:val="00181DBD"/>
    <w:rsid w:val="0018205A"/>
    <w:rsid w:val="001820C7"/>
    <w:rsid w:val="00182658"/>
    <w:rsid w:val="00184672"/>
    <w:rsid w:val="00185267"/>
    <w:rsid w:val="00185AB9"/>
    <w:rsid w:val="001862DB"/>
    <w:rsid w:val="001874D2"/>
    <w:rsid w:val="00187F94"/>
    <w:rsid w:val="00190C3C"/>
    <w:rsid w:val="00191FC8"/>
    <w:rsid w:val="00192304"/>
    <w:rsid w:val="0019280F"/>
    <w:rsid w:val="0019292D"/>
    <w:rsid w:val="00193D5B"/>
    <w:rsid w:val="00196B65"/>
    <w:rsid w:val="001A017B"/>
    <w:rsid w:val="001A05F0"/>
    <w:rsid w:val="001A1D58"/>
    <w:rsid w:val="001A3DBB"/>
    <w:rsid w:val="001A54F3"/>
    <w:rsid w:val="001A6761"/>
    <w:rsid w:val="001A6D13"/>
    <w:rsid w:val="001B03DF"/>
    <w:rsid w:val="001B136D"/>
    <w:rsid w:val="001B1FF6"/>
    <w:rsid w:val="001B217A"/>
    <w:rsid w:val="001B2AD6"/>
    <w:rsid w:val="001B3C6D"/>
    <w:rsid w:val="001B4C28"/>
    <w:rsid w:val="001B5A6A"/>
    <w:rsid w:val="001B5D84"/>
    <w:rsid w:val="001B649B"/>
    <w:rsid w:val="001B68D2"/>
    <w:rsid w:val="001B693B"/>
    <w:rsid w:val="001B74CD"/>
    <w:rsid w:val="001B79F0"/>
    <w:rsid w:val="001C1832"/>
    <w:rsid w:val="001C3E4E"/>
    <w:rsid w:val="001C51D1"/>
    <w:rsid w:val="001C567B"/>
    <w:rsid w:val="001C60CD"/>
    <w:rsid w:val="001C638D"/>
    <w:rsid w:val="001C6DA3"/>
    <w:rsid w:val="001C71DE"/>
    <w:rsid w:val="001C78B6"/>
    <w:rsid w:val="001D1FB8"/>
    <w:rsid w:val="001D27B2"/>
    <w:rsid w:val="001D2821"/>
    <w:rsid w:val="001D2A0A"/>
    <w:rsid w:val="001D2F9A"/>
    <w:rsid w:val="001D34AA"/>
    <w:rsid w:val="001D3F25"/>
    <w:rsid w:val="001D45AC"/>
    <w:rsid w:val="001D4820"/>
    <w:rsid w:val="001D4D8A"/>
    <w:rsid w:val="001D4DF2"/>
    <w:rsid w:val="001D50C1"/>
    <w:rsid w:val="001E14D4"/>
    <w:rsid w:val="001E1DDB"/>
    <w:rsid w:val="001E23AB"/>
    <w:rsid w:val="001E325A"/>
    <w:rsid w:val="001E367C"/>
    <w:rsid w:val="001E38A4"/>
    <w:rsid w:val="001E497A"/>
    <w:rsid w:val="001E5839"/>
    <w:rsid w:val="001E7519"/>
    <w:rsid w:val="001E7A20"/>
    <w:rsid w:val="001F22D0"/>
    <w:rsid w:val="001F2DE1"/>
    <w:rsid w:val="001F62F1"/>
    <w:rsid w:val="001F69A8"/>
    <w:rsid w:val="001F75A9"/>
    <w:rsid w:val="001F7781"/>
    <w:rsid w:val="00200330"/>
    <w:rsid w:val="00201CDE"/>
    <w:rsid w:val="0020510F"/>
    <w:rsid w:val="00205440"/>
    <w:rsid w:val="0020753D"/>
    <w:rsid w:val="002076FF"/>
    <w:rsid w:val="00207E54"/>
    <w:rsid w:val="00207E6B"/>
    <w:rsid w:val="00210C8F"/>
    <w:rsid w:val="002115F9"/>
    <w:rsid w:val="00211774"/>
    <w:rsid w:val="00212679"/>
    <w:rsid w:val="00212881"/>
    <w:rsid w:val="0021298C"/>
    <w:rsid w:val="00212BA1"/>
    <w:rsid w:val="002138A7"/>
    <w:rsid w:val="00214666"/>
    <w:rsid w:val="00215DDB"/>
    <w:rsid w:val="00216230"/>
    <w:rsid w:val="002173D8"/>
    <w:rsid w:val="002179AE"/>
    <w:rsid w:val="00221481"/>
    <w:rsid w:val="002214BA"/>
    <w:rsid w:val="002221EB"/>
    <w:rsid w:val="00222915"/>
    <w:rsid w:val="0022309B"/>
    <w:rsid w:val="002233F2"/>
    <w:rsid w:val="00223784"/>
    <w:rsid w:val="00223FBD"/>
    <w:rsid w:val="00224E62"/>
    <w:rsid w:val="002258B4"/>
    <w:rsid w:val="00226E3E"/>
    <w:rsid w:val="00226F64"/>
    <w:rsid w:val="002313A7"/>
    <w:rsid w:val="00231426"/>
    <w:rsid w:val="00231CF1"/>
    <w:rsid w:val="0023234F"/>
    <w:rsid w:val="0023261F"/>
    <w:rsid w:val="00232BAA"/>
    <w:rsid w:val="00232EFE"/>
    <w:rsid w:val="002333E5"/>
    <w:rsid w:val="00235BC9"/>
    <w:rsid w:val="0023787F"/>
    <w:rsid w:val="00237DAB"/>
    <w:rsid w:val="00237FE3"/>
    <w:rsid w:val="00242A4E"/>
    <w:rsid w:val="00242A88"/>
    <w:rsid w:val="002434C8"/>
    <w:rsid w:val="00243ED8"/>
    <w:rsid w:val="00244621"/>
    <w:rsid w:val="00244968"/>
    <w:rsid w:val="002475E3"/>
    <w:rsid w:val="002502B8"/>
    <w:rsid w:val="00250E8D"/>
    <w:rsid w:val="00251254"/>
    <w:rsid w:val="002512DF"/>
    <w:rsid w:val="00252170"/>
    <w:rsid w:val="002555D0"/>
    <w:rsid w:val="00256B62"/>
    <w:rsid w:val="00257A89"/>
    <w:rsid w:val="002618B0"/>
    <w:rsid w:val="00261B2E"/>
    <w:rsid w:val="00261D97"/>
    <w:rsid w:val="00263E0D"/>
    <w:rsid w:val="00264502"/>
    <w:rsid w:val="002646C4"/>
    <w:rsid w:val="00264A9B"/>
    <w:rsid w:val="002663AE"/>
    <w:rsid w:val="00266EAA"/>
    <w:rsid w:val="00272D90"/>
    <w:rsid w:val="00273AD6"/>
    <w:rsid w:val="002740B0"/>
    <w:rsid w:val="002748F9"/>
    <w:rsid w:val="00274D2B"/>
    <w:rsid w:val="00274DC6"/>
    <w:rsid w:val="00275C3F"/>
    <w:rsid w:val="00275CF8"/>
    <w:rsid w:val="00276166"/>
    <w:rsid w:val="002770A2"/>
    <w:rsid w:val="0027748D"/>
    <w:rsid w:val="002811B2"/>
    <w:rsid w:val="00282DFF"/>
    <w:rsid w:val="0028321B"/>
    <w:rsid w:val="00283C8C"/>
    <w:rsid w:val="00284CBD"/>
    <w:rsid w:val="00284F11"/>
    <w:rsid w:val="00290ABE"/>
    <w:rsid w:val="00291BA2"/>
    <w:rsid w:val="00292048"/>
    <w:rsid w:val="00292147"/>
    <w:rsid w:val="0029289D"/>
    <w:rsid w:val="00293C34"/>
    <w:rsid w:val="002945F8"/>
    <w:rsid w:val="00294AAF"/>
    <w:rsid w:val="002950F7"/>
    <w:rsid w:val="0029574E"/>
    <w:rsid w:val="00295FDD"/>
    <w:rsid w:val="002A0427"/>
    <w:rsid w:val="002A054B"/>
    <w:rsid w:val="002A1036"/>
    <w:rsid w:val="002A11AC"/>
    <w:rsid w:val="002A124E"/>
    <w:rsid w:val="002A14B7"/>
    <w:rsid w:val="002A1559"/>
    <w:rsid w:val="002A223C"/>
    <w:rsid w:val="002A2509"/>
    <w:rsid w:val="002A3E2C"/>
    <w:rsid w:val="002A4570"/>
    <w:rsid w:val="002B03A8"/>
    <w:rsid w:val="002B058A"/>
    <w:rsid w:val="002B2823"/>
    <w:rsid w:val="002B43F2"/>
    <w:rsid w:val="002B52C7"/>
    <w:rsid w:val="002B57AE"/>
    <w:rsid w:val="002B693F"/>
    <w:rsid w:val="002B719F"/>
    <w:rsid w:val="002B74AA"/>
    <w:rsid w:val="002C13B5"/>
    <w:rsid w:val="002C1DF0"/>
    <w:rsid w:val="002C2F26"/>
    <w:rsid w:val="002C4F58"/>
    <w:rsid w:val="002C5CD9"/>
    <w:rsid w:val="002C6B6E"/>
    <w:rsid w:val="002D0261"/>
    <w:rsid w:val="002D067C"/>
    <w:rsid w:val="002D2418"/>
    <w:rsid w:val="002D2B83"/>
    <w:rsid w:val="002D30BB"/>
    <w:rsid w:val="002D417D"/>
    <w:rsid w:val="002D41E0"/>
    <w:rsid w:val="002D44C6"/>
    <w:rsid w:val="002D4EDA"/>
    <w:rsid w:val="002D5867"/>
    <w:rsid w:val="002D5F87"/>
    <w:rsid w:val="002D6311"/>
    <w:rsid w:val="002D6CAA"/>
    <w:rsid w:val="002D6FA4"/>
    <w:rsid w:val="002D70C8"/>
    <w:rsid w:val="002D7B12"/>
    <w:rsid w:val="002E02BE"/>
    <w:rsid w:val="002E0777"/>
    <w:rsid w:val="002E0C82"/>
    <w:rsid w:val="002E2028"/>
    <w:rsid w:val="002E31FB"/>
    <w:rsid w:val="002E3D87"/>
    <w:rsid w:val="002F00C1"/>
    <w:rsid w:val="002F02C2"/>
    <w:rsid w:val="002F08D1"/>
    <w:rsid w:val="002F08F3"/>
    <w:rsid w:val="002F2FB0"/>
    <w:rsid w:val="002F3023"/>
    <w:rsid w:val="002F4BA8"/>
    <w:rsid w:val="002F59FD"/>
    <w:rsid w:val="002F5B9C"/>
    <w:rsid w:val="002F7107"/>
    <w:rsid w:val="002F785C"/>
    <w:rsid w:val="002F7C64"/>
    <w:rsid w:val="003022CC"/>
    <w:rsid w:val="00302E4E"/>
    <w:rsid w:val="0030381D"/>
    <w:rsid w:val="00305698"/>
    <w:rsid w:val="003066B4"/>
    <w:rsid w:val="00307593"/>
    <w:rsid w:val="00311BC3"/>
    <w:rsid w:val="00311F91"/>
    <w:rsid w:val="00315537"/>
    <w:rsid w:val="00315FD9"/>
    <w:rsid w:val="00316D1C"/>
    <w:rsid w:val="003173A2"/>
    <w:rsid w:val="0032092A"/>
    <w:rsid w:val="00320FF7"/>
    <w:rsid w:val="00321D39"/>
    <w:rsid w:val="0032255B"/>
    <w:rsid w:val="003246FD"/>
    <w:rsid w:val="00325415"/>
    <w:rsid w:val="00326D4D"/>
    <w:rsid w:val="00327412"/>
    <w:rsid w:val="00327667"/>
    <w:rsid w:val="00327C5C"/>
    <w:rsid w:val="00330380"/>
    <w:rsid w:val="00330CF3"/>
    <w:rsid w:val="00332835"/>
    <w:rsid w:val="00332A5A"/>
    <w:rsid w:val="00333452"/>
    <w:rsid w:val="00334854"/>
    <w:rsid w:val="00335427"/>
    <w:rsid w:val="00335622"/>
    <w:rsid w:val="00336B5C"/>
    <w:rsid w:val="00337064"/>
    <w:rsid w:val="0033756B"/>
    <w:rsid w:val="0033773D"/>
    <w:rsid w:val="0034066D"/>
    <w:rsid w:val="00341165"/>
    <w:rsid w:val="00342AA4"/>
    <w:rsid w:val="00344043"/>
    <w:rsid w:val="0034446C"/>
    <w:rsid w:val="00344B23"/>
    <w:rsid w:val="00344E0C"/>
    <w:rsid w:val="00345CE5"/>
    <w:rsid w:val="0034733F"/>
    <w:rsid w:val="00350259"/>
    <w:rsid w:val="00352206"/>
    <w:rsid w:val="00352A79"/>
    <w:rsid w:val="0035392B"/>
    <w:rsid w:val="0035443F"/>
    <w:rsid w:val="00354699"/>
    <w:rsid w:val="00355794"/>
    <w:rsid w:val="0035597E"/>
    <w:rsid w:val="003603A7"/>
    <w:rsid w:val="003621B8"/>
    <w:rsid w:val="003621C7"/>
    <w:rsid w:val="0036235F"/>
    <w:rsid w:val="00362A7F"/>
    <w:rsid w:val="00364205"/>
    <w:rsid w:val="0036493B"/>
    <w:rsid w:val="003700EA"/>
    <w:rsid w:val="003704E9"/>
    <w:rsid w:val="003706B9"/>
    <w:rsid w:val="00370C78"/>
    <w:rsid w:val="00371184"/>
    <w:rsid w:val="00373EDE"/>
    <w:rsid w:val="00375EC0"/>
    <w:rsid w:val="00376AF1"/>
    <w:rsid w:val="00377482"/>
    <w:rsid w:val="00377DF8"/>
    <w:rsid w:val="0038021B"/>
    <w:rsid w:val="003808E2"/>
    <w:rsid w:val="00381700"/>
    <w:rsid w:val="0038190A"/>
    <w:rsid w:val="00383075"/>
    <w:rsid w:val="003845AA"/>
    <w:rsid w:val="0038463F"/>
    <w:rsid w:val="0038553D"/>
    <w:rsid w:val="00385A17"/>
    <w:rsid w:val="00385AFF"/>
    <w:rsid w:val="00385BD6"/>
    <w:rsid w:val="00385C5D"/>
    <w:rsid w:val="003868A3"/>
    <w:rsid w:val="00386BAF"/>
    <w:rsid w:val="00386FAD"/>
    <w:rsid w:val="00390B5F"/>
    <w:rsid w:val="00391759"/>
    <w:rsid w:val="00393021"/>
    <w:rsid w:val="00395383"/>
    <w:rsid w:val="003957D9"/>
    <w:rsid w:val="00397453"/>
    <w:rsid w:val="00397955"/>
    <w:rsid w:val="00397B26"/>
    <w:rsid w:val="00397E2D"/>
    <w:rsid w:val="003A0827"/>
    <w:rsid w:val="003A1277"/>
    <w:rsid w:val="003A1402"/>
    <w:rsid w:val="003A21F6"/>
    <w:rsid w:val="003A37EA"/>
    <w:rsid w:val="003A4DDF"/>
    <w:rsid w:val="003A50C2"/>
    <w:rsid w:val="003A527D"/>
    <w:rsid w:val="003A5435"/>
    <w:rsid w:val="003A63CD"/>
    <w:rsid w:val="003A7E8E"/>
    <w:rsid w:val="003B0CE3"/>
    <w:rsid w:val="003B4DFA"/>
    <w:rsid w:val="003B611C"/>
    <w:rsid w:val="003C0FCC"/>
    <w:rsid w:val="003C1CBE"/>
    <w:rsid w:val="003C2CCA"/>
    <w:rsid w:val="003C55DA"/>
    <w:rsid w:val="003C582D"/>
    <w:rsid w:val="003C7BA6"/>
    <w:rsid w:val="003D0526"/>
    <w:rsid w:val="003D286C"/>
    <w:rsid w:val="003D349E"/>
    <w:rsid w:val="003D3777"/>
    <w:rsid w:val="003D5A29"/>
    <w:rsid w:val="003D5B9D"/>
    <w:rsid w:val="003D6B6C"/>
    <w:rsid w:val="003D6C31"/>
    <w:rsid w:val="003D6DB8"/>
    <w:rsid w:val="003D7A26"/>
    <w:rsid w:val="003E0831"/>
    <w:rsid w:val="003E3B0F"/>
    <w:rsid w:val="003E488C"/>
    <w:rsid w:val="003E504F"/>
    <w:rsid w:val="003E6A42"/>
    <w:rsid w:val="003E7E61"/>
    <w:rsid w:val="003F0082"/>
    <w:rsid w:val="003F0FFA"/>
    <w:rsid w:val="003F2380"/>
    <w:rsid w:val="003F31CC"/>
    <w:rsid w:val="003F4FBA"/>
    <w:rsid w:val="003F7CBF"/>
    <w:rsid w:val="0040008C"/>
    <w:rsid w:val="004025BC"/>
    <w:rsid w:val="00403434"/>
    <w:rsid w:val="00404328"/>
    <w:rsid w:val="00407900"/>
    <w:rsid w:val="00411820"/>
    <w:rsid w:val="00412A88"/>
    <w:rsid w:val="00413868"/>
    <w:rsid w:val="0041515B"/>
    <w:rsid w:val="00416553"/>
    <w:rsid w:val="004167E0"/>
    <w:rsid w:val="0041699C"/>
    <w:rsid w:val="00417EBA"/>
    <w:rsid w:val="00420800"/>
    <w:rsid w:val="004215F4"/>
    <w:rsid w:val="004227D5"/>
    <w:rsid w:val="004248B7"/>
    <w:rsid w:val="00427883"/>
    <w:rsid w:val="00431CA2"/>
    <w:rsid w:val="00432A19"/>
    <w:rsid w:val="00434750"/>
    <w:rsid w:val="00435813"/>
    <w:rsid w:val="0043764A"/>
    <w:rsid w:val="0044024B"/>
    <w:rsid w:val="0044065A"/>
    <w:rsid w:val="00441C81"/>
    <w:rsid w:val="004436D8"/>
    <w:rsid w:val="00447D91"/>
    <w:rsid w:val="004507A0"/>
    <w:rsid w:val="00450AA9"/>
    <w:rsid w:val="0045258A"/>
    <w:rsid w:val="00452B9D"/>
    <w:rsid w:val="00453C59"/>
    <w:rsid w:val="00454C69"/>
    <w:rsid w:val="00454CE7"/>
    <w:rsid w:val="00454FCA"/>
    <w:rsid w:val="00455671"/>
    <w:rsid w:val="00456F9D"/>
    <w:rsid w:val="00457406"/>
    <w:rsid w:val="00457449"/>
    <w:rsid w:val="00460A51"/>
    <w:rsid w:val="004618BE"/>
    <w:rsid w:val="00461AD3"/>
    <w:rsid w:val="0046267A"/>
    <w:rsid w:val="00463091"/>
    <w:rsid w:val="00463191"/>
    <w:rsid w:val="0046376C"/>
    <w:rsid w:val="00464551"/>
    <w:rsid w:val="004656EE"/>
    <w:rsid w:val="00465D80"/>
    <w:rsid w:val="00467898"/>
    <w:rsid w:val="00467EA4"/>
    <w:rsid w:val="004700A1"/>
    <w:rsid w:val="00470F64"/>
    <w:rsid w:val="00471326"/>
    <w:rsid w:val="00472032"/>
    <w:rsid w:val="00474CD5"/>
    <w:rsid w:val="00475189"/>
    <w:rsid w:val="0047646D"/>
    <w:rsid w:val="00476FCA"/>
    <w:rsid w:val="00477FD1"/>
    <w:rsid w:val="004819D3"/>
    <w:rsid w:val="00483271"/>
    <w:rsid w:val="00486514"/>
    <w:rsid w:val="004867E2"/>
    <w:rsid w:val="004869B2"/>
    <w:rsid w:val="00486BEC"/>
    <w:rsid w:val="004938DA"/>
    <w:rsid w:val="00496B59"/>
    <w:rsid w:val="00497FBD"/>
    <w:rsid w:val="004A1029"/>
    <w:rsid w:val="004A1B9A"/>
    <w:rsid w:val="004A1C7A"/>
    <w:rsid w:val="004A1D92"/>
    <w:rsid w:val="004A2251"/>
    <w:rsid w:val="004A22A7"/>
    <w:rsid w:val="004A2E3E"/>
    <w:rsid w:val="004A2F11"/>
    <w:rsid w:val="004A31F5"/>
    <w:rsid w:val="004A341C"/>
    <w:rsid w:val="004A4F38"/>
    <w:rsid w:val="004A5119"/>
    <w:rsid w:val="004A5A2B"/>
    <w:rsid w:val="004A5CE7"/>
    <w:rsid w:val="004A5CFE"/>
    <w:rsid w:val="004A6A9E"/>
    <w:rsid w:val="004A6C02"/>
    <w:rsid w:val="004A7F9D"/>
    <w:rsid w:val="004B151D"/>
    <w:rsid w:val="004B154E"/>
    <w:rsid w:val="004B1DA2"/>
    <w:rsid w:val="004B2D67"/>
    <w:rsid w:val="004B32C3"/>
    <w:rsid w:val="004B37F9"/>
    <w:rsid w:val="004B4BCF"/>
    <w:rsid w:val="004B745B"/>
    <w:rsid w:val="004C34EE"/>
    <w:rsid w:val="004C40DB"/>
    <w:rsid w:val="004C4C28"/>
    <w:rsid w:val="004C4CEC"/>
    <w:rsid w:val="004C7BC6"/>
    <w:rsid w:val="004D10EA"/>
    <w:rsid w:val="004D11B5"/>
    <w:rsid w:val="004D28BB"/>
    <w:rsid w:val="004D3856"/>
    <w:rsid w:val="004D3AF9"/>
    <w:rsid w:val="004D494A"/>
    <w:rsid w:val="004D50C1"/>
    <w:rsid w:val="004D6EF9"/>
    <w:rsid w:val="004D703D"/>
    <w:rsid w:val="004D79F0"/>
    <w:rsid w:val="004D7DB5"/>
    <w:rsid w:val="004E04EC"/>
    <w:rsid w:val="004E06C7"/>
    <w:rsid w:val="004E085A"/>
    <w:rsid w:val="004E1CAE"/>
    <w:rsid w:val="004E270F"/>
    <w:rsid w:val="004E34E2"/>
    <w:rsid w:val="004E3A8A"/>
    <w:rsid w:val="004E3F45"/>
    <w:rsid w:val="004E4E33"/>
    <w:rsid w:val="004E6D87"/>
    <w:rsid w:val="004F02C1"/>
    <w:rsid w:val="004F3D1B"/>
    <w:rsid w:val="004F5A29"/>
    <w:rsid w:val="004F676F"/>
    <w:rsid w:val="004F69B8"/>
    <w:rsid w:val="004F6F5C"/>
    <w:rsid w:val="004F7616"/>
    <w:rsid w:val="005002FE"/>
    <w:rsid w:val="00501F49"/>
    <w:rsid w:val="0050573E"/>
    <w:rsid w:val="00507A08"/>
    <w:rsid w:val="00511271"/>
    <w:rsid w:val="00511358"/>
    <w:rsid w:val="00512391"/>
    <w:rsid w:val="005131B2"/>
    <w:rsid w:val="005139E2"/>
    <w:rsid w:val="00513BA7"/>
    <w:rsid w:val="0051549E"/>
    <w:rsid w:val="00516600"/>
    <w:rsid w:val="00516DF7"/>
    <w:rsid w:val="00517D75"/>
    <w:rsid w:val="005206F0"/>
    <w:rsid w:val="0052089F"/>
    <w:rsid w:val="00520B4F"/>
    <w:rsid w:val="005215D7"/>
    <w:rsid w:val="005218ED"/>
    <w:rsid w:val="00521CA7"/>
    <w:rsid w:val="00521CD2"/>
    <w:rsid w:val="00524A3A"/>
    <w:rsid w:val="00524E53"/>
    <w:rsid w:val="0052697C"/>
    <w:rsid w:val="005271E4"/>
    <w:rsid w:val="00530566"/>
    <w:rsid w:val="0053239A"/>
    <w:rsid w:val="00533F04"/>
    <w:rsid w:val="00535D1E"/>
    <w:rsid w:val="00536E79"/>
    <w:rsid w:val="005378A0"/>
    <w:rsid w:val="00537E12"/>
    <w:rsid w:val="00540298"/>
    <w:rsid w:val="00540D23"/>
    <w:rsid w:val="00541374"/>
    <w:rsid w:val="00541884"/>
    <w:rsid w:val="00542392"/>
    <w:rsid w:val="00543B8B"/>
    <w:rsid w:val="00543F7E"/>
    <w:rsid w:val="005448D8"/>
    <w:rsid w:val="00545E58"/>
    <w:rsid w:val="00546AD5"/>
    <w:rsid w:val="0054781E"/>
    <w:rsid w:val="00547FDD"/>
    <w:rsid w:val="00550E68"/>
    <w:rsid w:val="00551FD7"/>
    <w:rsid w:val="00552466"/>
    <w:rsid w:val="00552A89"/>
    <w:rsid w:val="00552BE2"/>
    <w:rsid w:val="005553B2"/>
    <w:rsid w:val="00556908"/>
    <w:rsid w:val="00562545"/>
    <w:rsid w:val="00563C0C"/>
    <w:rsid w:val="00563CDF"/>
    <w:rsid w:val="00564075"/>
    <w:rsid w:val="0056458A"/>
    <w:rsid w:val="00567F6B"/>
    <w:rsid w:val="00571115"/>
    <w:rsid w:val="00572458"/>
    <w:rsid w:val="0057258A"/>
    <w:rsid w:val="00572777"/>
    <w:rsid w:val="00572916"/>
    <w:rsid w:val="00575223"/>
    <w:rsid w:val="005761CC"/>
    <w:rsid w:val="0057658D"/>
    <w:rsid w:val="005769F1"/>
    <w:rsid w:val="00580811"/>
    <w:rsid w:val="00580BA4"/>
    <w:rsid w:val="00581C2B"/>
    <w:rsid w:val="0058244C"/>
    <w:rsid w:val="005829EB"/>
    <w:rsid w:val="00582E96"/>
    <w:rsid w:val="00583260"/>
    <w:rsid w:val="00583B28"/>
    <w:rsid w:val="005840BA"/>
    <w:rsid w:val="0058453E"/>
    <w:rsid w:val="00586C1A"/>
    <w:rsid w:val="005903BC"/>
    <w:rsid w:val="0059181F"/>
    <w:rsid w:val="005942F8"/>
    <w:rsid w:val="00594929"/>
    <w:rsid w:val="005949C2"/>
    <w:rsid w:val="005956C1"/>
    <w:rsid w:val="00596735"/>
    <w:rsid w:val="00596BFF"/>
    <w:rsid w:val="005A0943"/>
    <w:rsid w:val="005A13F5"/>
    <w:rsid w:val="005A3075"/>
    <w:rsid w:val="005A3BEA"/>
    <w:rsid w:val="005A588C"/>
    <w:rsid w:val="005A6E41"/>
    <w:rsid w:val="005A6F51"/>
    <w:rsid w:val="005A7035"/>
    <w:rsid w:val="005B10F2"/>
    <w:rsid w:val="005B1DEF"/>
    <w:rsid w:val="005B3411"/>
    <w:rsid w:val="005B7C7A"/>
    <w:rsid w:val="005B7DE6"/>
    <w:rsid w:val="005C0D17"/>
    <w:rsid w:val="005C14E4"/>
    <w:rsid w:val="005C1FB9"/>
    <w:rsid w:val="005C43C5"/>
    <w:rsid w:val="005C4D7D"/>
    <w:rsid w:val="005C5358"/>
    <w:rsid w:val="005C5AA7"/>
    <w:rsid w:val="005C6FFB"/>
    <w:rsid w:val="005D01DB"/>
    <w:rsid w:val="005D2171"/>
    <w:rsid w:val="005D27B5"/>
    <w:rsid w:val="005D2835"/>
    <w:rsid w:val="005D2907"/>
    <w:rsid w:val="005D2DB2"/>
    <w:rsid w:val="005D3B33"/>
    <w:rsid w:val="005D64CB"/>
    <w:rsid w:val="005D6B2F"/>
    <w:rsid w:val="005D7248"/>
    <w:rsid w:val="005E0E4C"/>
    <w:rsid w:val="005E1735"/>
    <w:rsid w:val="005E234F"/>
    <w:rsid w:val="005E2B2B"/>
    <w:rsid w:val="005E2C6C"/>
    <w:rsid w:val="005E3081"/>
    <w:rsid w:val="005E4DDD"/>
    <w:rsid w:val="005E7FB7"/>
    <w:rsid w:val="005F0DE3"/>
    <w:rsid w:val="005F14D3"/>
    <w:rsid w:val="005F1A97"/>
    <w:rsid w:val="005F2DD8"/>
    <w:rsid w:val="005F31F0"/>
    <w:rsid w:val="005F45D4"/>
    <w:rsid w:val="005F4769"/>
    <w:rsid w:val="005F4BA4"/>
    <w:rsid w:val="005F60D9"/>
    <w:rsid w:val="005F64CD"/>
    <w:rsid w:val="005F672A"/>
    <w:rsid w:val="005F67F4"/>
    <w:rsid w:val="005F6826"/>
    <w:rsid w:val="0060091E"/>
    <w:rsid w:val="00601B06"/>
    <w:rsid w:val="00602A33"/>
    <w:rsid w:val="0060412F"/>
    <w:rsid w:val="00606717"/>
    <w:rsid w:val="006102B5"/>
    <w:rsid w:val="0061052E"/>
    <w:rsid w:val="0061198E"/>
    <w:rsid w:val="00612C71"/>
    <w:rsid w:val="0061353A"/>
    <w:rsid w:val="00614133"/>
    <w:rsid w:val="00614A04"/>
    <w:rsid w:val="0061745F"/>
    <w:rsid w:val="00621874"/>
    <w:rsid w:val="0062472F"/>
    <w:rsid w:val="00624D01"/>
    <w:rsid w:val="00624F69"/>
    <w:rsid w:val="006254D9"/>
    <w:rsid w:val="0062622C"/>
    <w:rsid w:val="00626669"/>
    <w:rsid w:val="00627EEE"/>
    <w:rsid w:val="00630A5D"/>
    <w:rsid w:val="00631C97"/>
    <w:rsid w:val="00631F21"/>
    <w:rsid w:val="006326B0"/>
    <w:rsid w:val="006333B0"/>
    <w:rsid w:val="006334E1"/>
    <w:rsid w:val="0063608F"/>
    <w:rsid w:val="00637800"/>
    <w:rsid w:val="00641AD8"/>
    <w:rsid w:val="00642137"/>
    <w:rsid w:val="006429AD"/>
    <w:rsid w:val="0064348C"/>
    <w:rsid w:val="006441C5"/>
    <w:rsid w:val="006449AB"/>
    <w:rsid w:val="00644C3D"/>
    <w:rsid w:val="00644C3F"/>
    <w:rsid w:val="00646A98"/>
    <w:rsid w:val="00646E32"/>
    <w:rsid w:val="00650550"/>
    <w:rsid w:val="00654B2D"/>
    <w:rsid w:val="006556ED"/>
    <w:rsid w:val="006562F3"/>
    <w:rsid w:val="00656A43"/>
    <w:rsid w:val="00656C2E"/>
    <w:rsid w:val="00657902"/>
    <w:rsid w:val="006624EA"/>
    <w:rsid w:val="006656BA"/>
    <w:rsid w:val="00666CF6"/>
    <w:rsid w:val="00671056"/>
    <w:rsid w:val="006715BA"/>
    <w:rsid w:val="00673ECA"/>
    <w:rsid w:val="006766B8"/>
    <w:rsid w:val="0067798B"/>
    <w:rsid w:val="00680B1C"/>
    <w:rsid w:val="00681B8B"/>
    <w:rsid w:val="00682852"/>
    <w:rsid w:val="00683779"/>
    <w:rsid w:val="00686586"/>
    <w:rsid w:val="0068678F"/>
    <w:rsid w:val="006876C9"/>
    <w:rsid w:val="0069048E"/>
    <w:rsid w:val="00691D04"/>
    <w:rsid w:val="00693B55"/>
    <w:rsid w:val="00693D3A"/>
    <w:rsid w:val="00694498"/>
    <w:rsid w:val="00694CF2"/>
    <w:rsid w:val="00694F91"/>
    <w:rsid w:val="00694F9F"/>
    <w:rsid w:val="00696266"/>
    <w:rsid w:val="00697F09"/>
    <w:rsid w:val="006A0759"/>
    <w:rsid w:val="006A0A55"/>
    <w:rsid w:val="006A0EFA"/>
    <w:rsid w:val="006A1106"/>
    <w:rsid w:val="006A213D"/>
    <w:rsid w:val="006A4304"/>
    <w:rsid w:val="006A4D4B"/>
    <w:rsid w:val="006A4EC6"/>
    <w:rsid w:val="006A5576"/>
    <w:rsid w:val="006B1EE1"/>
    <w:rsid w:val="006B381A"/>
    <w:rsid w:val="006B42A2"/>
    <w:rsid w:val="006B46D1"/>
    <w:rsid w:val="006B4D5A"/>
    <w:rsid w:val="006B5304"/>
    <w:rsid w:val="006B6711"/>
    <w:rsid w:val="006B6C23"/>
    <w:rsid w:val="006B700D"/>
    <w:rsid w:val="006B714D"/>
    <w:rsid w:val="006C09B9"/>
    <w:rsid w:val="006C0B84"/>
    <w:rsid w:val="006C0C7C"/>
    <w:rsid w:val="006C16EF"/>
    <w:rsid w:val="006C18BD"/>
    <w:rsid w:val="006C6303"/>
    <w:rsid w:val="006C6891"/>
    <w:rsid w:val="006D245C"/>
    <w:rsid w:val="006D278E"/>
    <w:rsid w:val="006D3A2E"/>
    <w:rsid w:val="006D50EF"/>
    <w:rsid w:val="006D5622"/>
    <w:rsid w:val="006D56D1"/>
    <w:rsid w:val="006D5ADA"/>
    <w:rsid w:val="006D6873"/>
    <w:rsid w:val="006D7B3D"/>
    <w:rsid w:val="006E07AC"/>
    <w:rsid w:val="006E1137"/>
    <w:rsid w:val="006E2D12"/>
    <w:rsid w:val="006E391A"/>
    <w:rsid w:val="006E3A4B"/>
    <w:rsid w:val="006E3B54"/>
    <w:rsid w:val="006E41E7"/>
    <w:rsid w:val="006E45D0"/>
    <w:rsid w:val="006E48CE"/>
    <w:rsid w:val="006E49F1"/>
    <w:rsid w:val="006E573D"/>
    <w:rsid w:val="006E6471"/>
    <w:rsid w:val="006E6E32"/>
    <w:rsid w:val="006E73E1"/>
    <w:rsid w:val="006F03C4"/>
    <w:rsid w:val="006F14DC"/>
    <w:rsid w:val="006F2E02"/>
    <w:rsid w:val="006F4D5F"/>
    <w:rsid w:val="006F4E73"/>
    <w:rsid w:val="006F55FF"/>
    <w:rsid w:val="00703189"/>
    <w:rsid w:val="00703FB2"/>
    <w:rsid w:val="007047D1"/>
    <w:rsid w:val="0070540A"/>
    <w:rsid w:val="00706CF3"/>
    <w:rsid w:val="00706DA9"/>
    <w:rsid w:val="00707300"/>
    <w:rsid w:val="00711C06"/>
    <w:rsid w:val="00712595"/>
    <w:rsid w:val="00716830"/>
    <w:rsid w:val="0071758A"/>
    <w:rsid w:val="00723E44"/>
    <w:rsid w:val="00724719"/>
    <w:rsid w:val="00724DD9"/>
    <w:rsid w:val="00725F2F"/>
    <w:rsid w:val="007266AE"/>
    <w:rsid w:val="00727997"/>
    <w:rsid w:val="0073181A"/>
    <w:rsid w:val="007324DE"/>
    <w:rsid w:val="00734E54"/>
    <w:rsid w:val="007355B5"/>
    <w:rsid w:val="007358A7"/>
    <w:rsid w:val="00736180"/>
    <w:rsid w:val="00737031"/>
    <w:rsid w:val="0074015E"/>
    <w:rsid w:val="007406E9"/>
    <w:rsid w:val="00740D05"/>
    <w:rsid w:val="00740E16"/>
    <w:rsid w:val="007411CB"/>
    <w:rsid w:val="00742762"/>
    <w:rsid w:val="00742E4A"/>
    <w:rsid w:val="007432D7"/>
    <w:rsid w:val="00744A13"/>
    <w:rsid w:val="00744BDC"/>
    <w:rsid w:val="00744BEC"/>
    <w:rsid w:val="007453B7"/>
    <w:rsid w:val="0074540A"/>
    <w:rsid w:val="00746291"/>
    <w:rsid w:val="00750814"/>
    <w:rsid w:val="00751189"/>
    <w:rsid w:val="00751689"/>
    <w:rsid w:val="0075237A"/>
    <w:rsid w:val="00752BC2"/>
    <w:rsid w:val="00752E69"/>
    <w:rsid w:val="00753B90"/>
    <w:rsid w:val="00753BD6"/>
    <w:rsid w:val="00755478"/>
    <w:rsid w:val="00755F21"/>
    <w:rsid w:val="00756580"/>
    <w:rsid w:val="007572D4"/>
    <w:rsid w:val="007578B0"/>
    <w:rsid w:val="0076013E"/>
    <w:rsid w:val="00760689"/>
    <w:rsid w:val="007621FA"/>
    <w:rsid w:val="00762326"/>
    <w:rsid w:val="00762828"/>
    <w:rsid w:val="0076335A"/>
    <w:rsid w:val="007634B3"/>
    <w:rsid w:val="00763663"/>
    <w:rsid w:val="0076499F"/>
    <w:rsid w:val="00764EE9"/>
    <w:rsid w:val="00765D74"/>
    <w:rsid w:val="007663FC"/>
    <w:rsid w:val="00767EC4"/>
    <w:rsid w:val="00770D92"/>
    <w:rsid w:val="00770ECF"/>
    <w:rsid w:val="007710D9"/>
    <w:rsid w:val="00773DDB"/>
    <w:rsid w:val="007746E3"/>
    <w:rsid w:val="00775BE9"/>
    <w:rsid w:val="00775F6A"/>
    <w:rsid w:val="00775FF6"/>
    <w:rsid w:val="007762FB"/>
    <w:rsid w:val="00776768"/>
    <w:rsid w:val="0077692E"/>
    <w:rsid w:val="0077728A"/>
    <w:rsid w:val="007800DC"/>
    <w:rsid w:val="00781974"/>
    <w:rsid w:val="00781E0D"/>
    <w:rsid w:val="007834A4"/>
    <w:rsid w:val="00785376"/>
    <w:rsid w:val="00785DB4"/>
    <w:rsid w:val="007866E5"/>
    <w:rsid w:val="00786976"/>
    <w:rsid w:val="00790244"/>
    <w:rsid w:val="0079136A"/>
    <w:rsid w:val="007936F2"/>
    <w:rsid w:val="00793865"/>
    <w:rsid w:val="0079566C"/>
    <w:rsid w:val="00796ADA"/>
    <w:rsid w:val="007A058A"/>
    <w:rsid w:val="007A1121"/>
    <w:rsid w:val="007A1D92"/>
    <w:rsid w:val="007A2070"/>
    <w:rsid w:val="007A3CE2"/>
    <w:rsid w:val="007A4B64"/>
    <w:rsid w:val="007A557B"/>
    <w:rsid w:val="007A70C0"/>
    <w:rsid w:val="007A7717"/>
    <w:rsid w:val="007B077E"/>
    <w:rsid w:val="007B3AF0"/>
    <w:rsid w:val="007B4309"/>
    <w:rsid w:val="007B4C19"/>
    <w:rsid w:val="007B5D25"/>
    <w:rsid w:val="007B7A5E"/>
    <w:rsid w:val="007C0C02"/>
    <w:rsid w:val="007C29C7"/>
    <w:rsid w:val="007C33AA"/>
    <w:rsid w:val="007C3C3B"/>
    <w:rsid w:val="007C432B"/>
    <w:rsid w:val="007C4949"/>
    <w:rsid w:val="007C4F1D"/>
    <w:rsid w:val="007C63ED"/>
    <w:rsid w:val="007C73E5"/>
    <w:rsid w:val="007C7B5D"/>
    <w:rsid w:val="007D26A1"/>
    <w:rsid w:val="007D320D"/>
    <w:rsid w:val="007D4FB5"/>
    <w:rsid w:val="007D592C"/>
    <w:rsid w:val="007D5BCF"/>
    <w:rsid w:val="007D663B"/>
    <w:rsid w:val="007D7149"/>
    <w:rsid w:val="007D7BC9"/>
    <w:rsid w:val="007E136A"/>
    <w:rsid w:val="007E1C70"/>
    <w:rsid w:val="007E2570"/>
    <w:rsid w:val="007E3D47"/>
    <w:rsid w:val="007E6B3C"/>
    <w:rsid w:val="007F02AF"/>
    <w:rsid w:val="007F3600"/>
    <w:rsid w:val="007F5529"/>
    <w:rsid w:val="007F5AAE"/>
    <w:rsid w:val="008016CA"/>
    <w:rsid w:val="008023C1"/>
    <w:rsid w:val="00802A26"/>
    <w:rsid w:val="00806EBF"/>
    <w:rsid w:val="00810753"/>
    <w:rsid w:val="00812863"/>
    <w:rsid w:val="008128CC"/>
    <w:rsid w:val="00813F45"/>
    <w:rsid w:val="00814F40"/>
    <w:rsid w:val="0081516A"/>
    <w:rsid w:val="00815CF4"/>
    <w:rsid w:val="00816956"/>
    <w:rsid w:val="00816A27"/>
    <w:rsid w:val="00817540"/>
    <w:rsid w:val="00820556"/>
    <w:rsid w:val="00821C54"/>
    <w:rsid w:val="008228CF"/>
    <w:rsid w:val="00823B5C"/>
    <w:rsid w:val="00824921"/>
    <w:rsid w:val="00824D57"/>
    <w:rsid w:val="008252E2"/>
    <w:rsid w:val="008253E9"/>
    <w:rsid w:val="00825C44"/>
    <w:rsid w:val="00825FDC"/>
    <w:rsid w:val="0082600D"/>
    <w:rsid w:val="00831581"/>
    <w:rsid w:val="008321A9"/>
    <w:rsid w:val="00832C91"/>
    <w:rsid w:val="00835728"/>
    <w:rsid w:val="0083590F"/>
    <w:rsid w:val="00835F39"/>
    <w:rsid w:val="008366FB"/>
    <w:rsid w:val="00840902"/>
    <w:rsid w:val="00840C98"/>
    <w:rsid w:val="00841D8A"/>
    <w:rsid w:val="00841E18"/>
    <w:rsid w:val="008421C4"/>
    <w:rsid w:val="00842984"/>
    <w:rsid w:val="00842A9F"/>
    <w:rsid w:val="00844ED3"/>
    <w:rsid w:val="00845FC2"/>
    <w:rsid w:val="00846F6C"/>
    <w:rsid w:val="008470A0"/>
    <w:rsid w:val="00847428"/>
    <w:rsid w:val="00851B25"/>
    <w:rsid w:val="00852942"/>
    <w:rsid w:val="0085383B"/>
    <w:rsid w:val="0085647A"/>
    <w:rsid w:val="008568A6"/>
    <w:rsid w:val="00856ED9"/>
    <w:rsid w:val="00857106"/>
    <w:rsid w:val="008578CA"/>
    <w:rsid w:val="00860D4D"/>
    <w:rsid w:val="00861AF4"/>
    <w:rsid w:val="008621FC"/>
    <w:rsid w:val="00862322"/>
    <w:rsid w:val="00863A68"/>
    <w:rsid w:val="00863AA0"/>
    <w:rsid w:val="0086421F"/>
    <w:rsid w:val="0086573E"/>
    <w:rsid w:val="008658CF"/>
    <w:rsid w:val="00866334"/>
    <w:rsid w:val="008671A4"/>
    <w:rsid w:val="00870F97"/>
    <w:rsid w:val="00871D8E"/>
    <w:rsid w:val="0087204E"/>
    <w:rsid w:val="00873417"/>
    <w:rsid w:val="00873B3A"/>
    <w:rsid w:val="00874785"/>
    <w:rsid w:val="00874CC2"/>
    <w:rsid w:val="008751B7"/>
    <w:rsid w:val="008755E3"/>
    <w:rsid w:val="00875927"/>
    <w:rsid w:val="00876CF9"/>
    <w:rsid w:val="008804A9"/>
    <w:rsid w:val="00881254"/>
    <w:rsid w:val="008842E2"/>
    <w:rsid w:val="00884B0C"/>
    <w:rsid w:val="00884C1F"/>
    <w:rsid w:val="00884FA8"/>
    <w:rsid w:val="00885E04"/>
    <w:rsid w:val="008872B8"/>
    <w:rsid w:val="0089096D"/>
    <w:rsid w:val="00890C4E"/>
    <w:rsid w:val="00891161"/>
    <w:rsid w:val="008911BE"/>
    <w:rsid w:val="00892167"/>
    <w:rsid w:val="008925C1"/>
    <w:rsid w:val="008958D3"/>
    <w:rsid w:val="00895E82"/>
    <w:rsid w:val="00897F0A"/>
    <w:rsid w:val="008A1619"/>
    <w:rsid w:val="008A236E"/>
    <w:rsid w:val="008A2EEB"/>
    <w:rsid w:val="008A3CAB"/>
    <w:rsid w:val="008A5995"/>
    <w:rsid w:val="008A68F7"/>
    <w:rsid w:val="008A7341"/>
    <w:rsid w:val="008B029A"/>
    <w:rsid w:val="008B058F"/>
    <w:rsid w:val="008B26F7"/>
    <w:rsid w:val="008B4CBB"/>
    <w:rsid w:val="008B508A"/>
    <w:rsid w:val="008B5179"/>
    <w:rsid w:val="008B5719"/>
    <w:rsid w:val="008B6AEC"/>
    <w:rsid w:val="008B729B"/>
    <w:rsid w:val="008B735F"/>
    <w:rsid w:val="008B7464"/>
    <w:rsid w:val="008B79CC"/>
    <w:rsid w:val="008C0B36"/>
    <w:rsid w:val="008C0D7C"/>
    <w:rsid w:val="008C420C"/>
    <w:rsid w:val="008C72CD"/>
    <w:rsid w:val="008C7CA7"/>
    <w:rsid w:val="008D1035"/>
    <w:rsid w:val="008D2851"/>
    <w:rsid w:val="008D2E06"/>
    <w:rsid w:val="008D5FBE"/>
    <w:rsid w:val="008D6430"/>
    <w:rsid w:val="008E3265"/>
    <w:rsid w:val="008E388A"/>
    <w:rsid w:val="008E6223"/>
    <w:rsid w:val="008E70DB"/>
    <w:rsid w:val="008E7710"/>
    <w:rsid w:val="008E79AF"/>
    <w:rsid w:val="008F0106"/>
    <w:rsid w:val="008F1779"/>
    <w:rsid w:val="008F19A6"/>
    <w:rsid w:val="008F298F"/>
    <w:rsid w:val="008F3F86"/>
    <w:rsid w:val="008F42AA"/>
    <w:rsid w:val="008F44C3"/>
    <w:rsid w:val="008F5564"/>
    <w:rsid w:val="008F7C33"/>
    <w:rsid w:val="0090100D"/>
    <w:rsid w:val="00901CD6"/>
    <w:rsid w:val="009026B2"/>
    <w:rsid w:val="009036D9"/>
    <w:rsid w:val="009039BC"/>
    <w:rsid w:val="00903A01"/>
    <w:rsid w:val="009040D2"/>
    <w:rsid w:val="00904BF1"/>
    <w:rsid w:val="0090505E"/>
    <w:rsid w:val="00905922"/>
    <w:rsid w:val="009070BC"/>
    <w:rsid w:val="00907493"/>
    <w:rsid w:val="00910FAA"/>
    <w:rsid w:val="0091135E"/>
    <w:rsid w:val="00911DAF"/>
    <w:rsid w:val="00911E7E"/>
    <w:rsid w:val="009162B8"/>
    <w:rsid w:val="009172DE"/>
    <w:rsid w:val="009174D2"/>
    <w:rsid w:val="00917709"/>
    <w:rsid w:val="00920F43"/>
    <w:rsid w:val="00920F57"/>
    <w:rsid w:val="00921882"/>
    <w:rsid w:val="009231B4"/>
    <w:rsid w:val="009248FA"/>
    <w:rsid w:val="00925F36"/>
    <w:rsid w:val="009266C2"/>
    <w:rsid w:val="00926CBD"/>
    <w:rsid w:val="0092703B"/>
    <w:rsid w:val="009272BC"/>
    <w:rsid w:val="0093124C"/>
    <w:rsid w:val="009350F7"/>
    <w:rsid w:val="009364A9"/>
    <w:rsid w:val="00936E7E"/>
    <w:rsid w:val="009370D0"/>
    <w:rsid w:val="00940F8D"/>
    <w:rsid w:val="0094120C"/>
    <w:rsid w:val="00946BDE"/>
    <w:rsid w:val="00946DDB"/>
    <w:rsid w:val="009479BC"/>
    <w:rsid w:val="00947A89"/>
    <w:rsid w:val="0095048A"/>
    <w:rsid w:val="009528D9"/>
    <w:rsid w:val="00953177"/>
    <w:rsid w:val="0095536E"/>
    <w:rsid w:val="00955610"/>
    <w:rsid w:val="009604B6"/>
    <w:rsid w:val="00961CC7"/>
    <w:rsid w:val="0096274C"/>
    <w:rsid w:val="00962DB0"/>
    <w:rsid w:val="009655B6"/>
    <w:rsid w:val="00965932"/>
    <w:rsid w:val="00966242"/>
    <w:rsid w:val="00966601"/>
    <w:rsid w:val="009668A7"/>
    <w:rsid w:val="00966A68"/>
    <w:rsid w:val="0097043C"/>
    <w:rsid w:val="0097064D"/>
    <w:rsid w:val="00970A4A"/>
    <w:rsid w:val="00971582"/>
    <w:rsid w:val="00971599"/>
    <w:rsid w:val="009731E3"/>
    <w:rsid w:val="00973DE5"/>
    <w:rsid w:val="00981FBB"/>
    <w:rsid w:val="00982BD7"/>
    <w:rsid w:val="0098359B"/>
    <w:rsid w:val="00983CB5"/>
    <w:rsid w:val="009867F7"/>
    <w:rsid w:val="009874E7"/>
    <w:rsid w:val="009875B1"/>
    <w:rsid w:val="00987674"/>
    <w:rsid w:val="00987B72"/>
    <w:rsid w:val="00987FAE"/>
    <w:rsid w:val="00990C63"/>
    <w:rsid w:val="00992341"/>
    <w:rsid w:val="00992ECC"/>
    <w:rsid w:val="00993C7B"/>
    <w:rsid w:val="00993EA5"/>
    <w:rsid w:val="00995591"/>
    <w:rsid w:val="00995A68"/>
    <w:rsid w:val="00997014"/>
    <w:rsid w:val="009A0322"/>
    <w:rsid w:val="009A0AA8"/>
    <w:rsid w:val="009A7912"/>
    <w:rsid w:val="009B0DFC"/>
    <w:rsid w:val="009B1056"/>
    <w:rsid w:val="009B1C05"/>
    <w:rsid w:val="009B332A"/>
    <w:rsid w:val="009B3F97"/>
    <w:rsid w:val="009B5882"/>
    <w:rsid w:val="009B5EC0"/>
    <w:rsid w:val="009B69A0"/>
    <w:rsid w:val="009B6DB0"/>
    <w:rsid w:val="009B7558"/>
    <w:rsid w:val="009B7E21"/>
    <w:rsid w:val="009C0155"/>
    <w:rsid w:val="009C021B"/>
    <w:rsid w:val="009C095E"/>
    <w:rsid w:val="009C1A6D"/>
    <w:rsid w:val="009C2D10"/>
    <w:rsid w:val="009C3A89"/>
    <w:rsid w:val="009C3C2A"/>
    <w:rsid w:val="009C461A"/>
    <w:rsid w:val="009C552F"/>
    <w:rsid w:val="009C58BD"/>
    <w:rsid w:val="009C6567"/>
    <w:rsid w:val="009C6D21"/>
    <w:rsid w:val="009D062A"/>
    <w:rsid w:val="009D0AC1"/>
    <w:rsid w:val="009D18EA"/>
    <w:rsid w:val="009D331C"/>
    <w:rsid w:val="009D4ADA"/>
    <w:rsid w:val="009D4B3A"/>
    <w:rsid w:val="009D6FA1"/>
    <w:rsid w:val="009D7F9F"/>
    <w:rsid w:val="009E0157"/>
    <w:rsid w:val="009E0D69"/>
    <w:rsid w:val="009E0F98"/>
    <w:rsid w:val="009E1395"/>
    <w:rsid w:val="009E14FC"/>
    <w:rsid w:val="009E21A2"/>
    <w:rsid w:val="009E2433"/>
    <w:rsid w:val="009E2C01"/>
    <w:rsid w:val="009E2C3D"/>
    <w:rsid w:val="009E3E6B"/>
    <w:rsid w:val="009E6118"/>
    <w:rsid w:val="009E7546"/>
    <w:rsid w:val="009E7888"/>
    <w:rsid w:val="009E7923"/>
    <w:rsid w:val="009E79B6"/>
    <w:rsid w:val="009E7C8E"/>
    <w:rsid w:val="009F02E0"/>
    <w:rsid w:val="009F0CED"/>
    <w:rsid w:val="009F1269"/>
    <w:rsid w:val="009F3916"/>
    <w:rsid w:val="009F39BB"/>
    <w:rsid w:val="009F4AA9"/>
    <w:rsid w:val="009F5492"/>
    <w:rsid w:val="009F5D52"/>
    <w:rsid w:val="009F5E65"/>
    <w:rsid w:val="009F787B"/>
    <w:rsid w:val="00A012FC"/>
    <w:rsid w:val="00A02A3B"/>
    <w:rsid w:val="00A04C4A"/>
    <w:rsid w:val="00A055D6"/>
    <w:rsid w:val="00A07F34"/>
    <w:rsid w:val="00A12062"/>
    <w:rsid w:val="00A12D72"/>
    <w:rsid w:val="00A13116"/>
    <w:rsid w:val="00A13A85"/>
    <w:rsid w:val="00A1454D"/>
    <w:rsid w:val="00A1527A"/>
    <w:rsid w:val="00A16077"/>
    <w:rsid w:val="00A224E5"/>
    <w:rsid w:val="00A225E5"/>
    <w:rsid w:val="00A22F1C"/>
    <w:rsid w:val="00A234FF"/>
    <w:rsid w:val="00A23A29"/>
    <w:rsid w:val="00A24429"/>
    <w:rsid w:val="00A25B39"/>
    <w:rsid w:val="00A25FBF"/>
    <w:rsid w:val="00A26AAB"/>
    <w:rsid w:val="00A26D68"/>
    <w:rsid w:val="00A32FD3"/>
    <w:rsid w:val="00A33CF3"/>
    <w:rsid w:val="00A33DF0"/>
    <w:rsid w:val="00A356D4"/>
    <w:rsid w:val="00A35EB0"/>
    <w:rsid w:val="00A371D0"/>
    <w:rsid w:val="00A40014"/>
    <w:rsid w:val="00A4080B"/>
    <w:rsid w:val="00A41A97"/>
    <w:rsid w:val="00A4200E"/>
    <w:rsid w:val="00A42530"/>
    <w:rsid w:val="00A45ACA"/>
    <w:rsid w:val="00A466E3"/>
    <w:rsid w:val="00A46881"/>
    <w:rsid w:val="00A473C4"/>
    <w:rsid w:val="00A474D7"/>
    <w:rsid w:val="00A4752A"/>
    <w:rsid w:val="00A5034D"/>
    <w:rsid w:val="00A50C1B"/>
    <w:rsid w:val="00A514D6"/>
    <w:rsid w:val="00A52179"/>
    <w:rsid w:val="00A522E9"/>
    <w:rsid w:val="00A52ED5"/>
    <w:rsid w:val="00A52F88"/>
    <w:rsid w:val="00A536C7"/>
    <w:rsid w:val="00A5510F"/>
    <w:rsid w:val="00A55B3A"/>
    <w:rsid w:val="00A57DA5"/>
    <w:rsid w:val="00A62208"/>
    <w:rsid w:val="00A636B3"/>
    <w:rsid w:val="00A636CC"/>
    <w:rsid w:val="00A63816"/>
    <w:rsid w:val="00A63E0D"/>
    <w:rsid w:val="00A643BC"/>
    <w:rsid w:val="00A64AB9"/>
    <w:rsid w:val="00A64F48"/>
    <w:rsid w:val="00A661CF"/>
    <w:rsid w:val="00A66878"/>
    <w:rsid w:val="00A66E07"/>
    <w:rsid w:val="00A6794E"/>
    <w:rsid w:val="00A714A8"/>
    <w:rsid w:val="00A726CF"/>
    <w:rsid w:val="00A7270F"/>
    <w:rsid w:val="00A72E3A"/>
    <w:rsid w:val="00A734A5"/>
    <w:rsid w:val="00A74DF8"/>
    <w:rsid w:val="00A75BE4"/>
    <w:rsid w:val="00A777B1"/>
    <w:rsid w:val="00A8090F"/>
    <w:rsid w:val="00A81960"/>
    <w:rsid w:val="00A82E5F"/>
    <w:rsid w:val="00A82EE7"/>
    <w:rsid w:val="00A82FCD"/>
    <w:rsid w:val="00A836DD"/>
    <w:rsid w:val="00A841C0"/>
    <w:rsid w:val="00A86B31"/>
    <w:rsid w:val="00A87AF5"/>
    <w:rsid w:val="00A91A38"/>
    <w:rsid w:val="00A91CE6"/>
    <w:rsid w:val="00A9257B"/>
    <w:rsid w:val="00A92B18"/>
    <w:rsid w:val="00A930D3"/>
    <w:rsid w:val="00A931A3"/>
    <w:rsid w:val="00A937F9"/>
    <w:rsid w:val="00A93C1E"/>
    <w:rsid w:val="00A93CC3"/>
    <w:rsid w:val="00A948E1"/>
    <w:rsid w:val="00A9627B"/>
    <w:rsid w:val="00A9678E"/>
    <w:rsid w:val="00A96E11"/>
    <w:rsid w:val="00AA12BD"/>
    <w:rsid w:val="00AA1CD0"/>
    <w:rsid w:val="00AA3C13"/>
    <w:rsid w:val="00AA3E11"/>
    <w:rsid w:val="00AA5554"/>
    <w:rsid w:val="00AA6AA3"/>
    <w:rsid w:val="00AA6AFF"/>
    <w:rsid w:val="00AB0164"/>
    <w:rsid w:val="00AB03FE"/>
    <w:rsid w:val="00AB1BF0"/>
    <w:rsid w:val="00AB1C27"/>
    <w:rsid w:val="00AB296D"/>
    <w:rsid w:val="00AB540D"/>
    <w:rsid w:val="00AB6067"/>
    <w:rsid w:val="00AB70DF"/>
    <w:rsid w:val="00AC2E89"/>
    <w:rsid w:val="00AC2F29"/>
    <w:rsid w:val="00AC4038"/>
    <w:rsid w:val="00AC48ED"/>
    <w:rsid w:val="00AC6471"/>
    <w:rsid w:val="00AC6AF6"/>
    <w:rsid w:val="00AC7EED"/>
    <w:rsid w:val="00AD0140"/>
    <w:rsid w:val="00AD068D"/>
    <w:rsid w:val="00AD1514"/>
    <w:rsid w:val="00AD1BF2"/>
    <w:rsid w:val="00AD1D47"/>
    <w:rsid w:val="00AD2D2F"/>
    <w:rsid w:val="00AD327F"/>
    <w:rsid w:val="00AD3575"/>
    <w:rsid w:val="00AD413D"/>
    <w:rsid w:val="00AD5D85"/>
    <w:rsid w:val="00AD69F7"/>
    <w:rsid w:val="00AE0F0B"/>
    <w:rsid w:val="00AE4276"/>
    <w:rsid w:val="00AE428D"/>
    <w:rsid w:val="00AE47D2"/>
    <w:rsid w:val="00AE5274"/>
    <w:rsid w:val="00AE547A"/>
    <w:rsid w:val="00AE6DBC"/>
    <w:rsid w:val="00AE7BF6"/>
    <w:rsid w:val="00AF015F"/>
    <w:rsid w:val="00AF0B9A"/>
    <w:rsid w:val="00AF0E6C"/>
    <w:rsid w:val="00AF1D3C"/>
    <w:rsid w:val="00AF2274"/>
    <w:rsid w:val="00AF2783"/>
    <w:rsid w:val="00AF3CBD"/>
    <w:rsid w:val="00AF4691"/>
    <w:rsid w:val="00AF7707"/>
    <w:rsid w:val="00AF7896"/>
    <w:rsid w:val="00B01B33"/>
    <w:rsid w:val="00B0272B"/>
    <w:rsid w:val="00B0275E"/>
    <w:rsid w:val="00B03416"/>
    <w:rsid w:val="00B038FE"/>
    <w:rsid w:val="00B04AD7"/>
    <w:rsid w:val="00B061B8"/>
    <w:rsid w:val="00B07700"/>
    <w:rsid w:val="00B103BB"/>
    <w:rsid w:val="00B119DD"/>
    <w:rsid w:val="00B11E72"/>
    <w:rsid w:val="00B12089"/>
    <w:rsid w:val="00B12265"/>
    <w:rsid w:val="00B12633"/>
    <w:rsid w:val="00B13A83"/>
    <w:rsid w:val="00B14510"/>
    <w:rsid w:val="00B14D12"/>
    <w:rsid w:val="00B155C5"/>
    <w:rsid w:val="00B17E1B"/>
    <w:rsid w:val="00B206AF"/>
    <w:rsid w:val="00B2072B"/>
    <w:rsid w:val="00B20ECF"/>
    <w:rsid w:val="00B211B0"/>
    <w:rsid w:val="00B21AD0"/>
    <w:rsid w:val="00B25AD8"/>
    <w:rsid w:val="00B270A1"/>
    <w:rsid w:val="00B270DE"/>
    <w:rsid w:val="00B2783F"/>
    <w:rsid w:val="00B279B7"/>
    <w:rsid w:val="00B27CE1"/>
    <w:rsid w:val="00B32026"/>
    <w:rsid w:val="00B328DD"/>
    <w:rsid w:val="00B32A2C"/>
    <w:rsid w:val="00B32F22"/>
    <w:rsid w:val="00B34304"/>
    <w:rsid w:val="00B35386"/>
    <w:rsid w:val="00B354F3"/>
    <w:rsid w:val="00B36712"/>
    <w:rsid w:val="00B37A40"/>
    <w:rsid w:val="00B41094"/>
    <w:rsid w:val="00B4182A"/>
    <w:rsid w:val="00B4266E"/>
    <w:rsid w:val="00B42671"/>
    <w:rsid w:val="00B42848"/>
    <w:rsid w:val="00B4396C"/>
    <w:rsid w:val="00B44F06"/>
    <w:rsid w:val="00B4663C"/>
    <w:rsid w:val="00B4769E"/>
    <w:rsid w:val="00B52FD4"/>
    <w:rsid w:val="00B53286"/>
    <w:rsid w:val="00B53481"/>
    <w:rsid w:val="00B53C19"/>
    <w:rsid w:val="00B53C60"/>
    <w:rsid w:val="00B5461A"/>
    <w:rsid w:val="00B55D3C"/>
    <w:rsid w:val="00B602F7"/>
    <w:rsid w:val="00B60A3D"/>
    <w:rsid w:val="00B64CAC"/>
    <w:rsid w:val="00B651D7"/>
    <w:rsid w:val="00B66002"/>
    <w:rsid w:val="00B661B8"/>
    <w:rsid w:val="00B677B9"/>
    <w:rsid w:val="00B67B29"/>
    <w:rsid w:val="00B714C0"/>
    <w:rsid w:val="00B72F62"/>
    <w:rsid w:val="00B74B4B"/>
    <w:rsid w:val="00B77CF1"/>
    <w:rsid w:val="00B81161"/>
    <w:rsid w:val="00B826A2"/>
    <w:rsid w:val="00B8289C"/>
    <w:rsid w:val="00B82DDA"/>
    <w:rsid w:val="00B85C60"/>
    <w:rsid w:val="00B8628C"/>
    <w:rsid w:val="00B86EE6"/>
    <w:rsid w:val="00B87244"/>
    <w:rsid w:val="00B87DB2"/>
    <w:rsid w:val="00B91796"/>
    <w:rsid w:val="00B9187B"/>
    <w:rsid w:val="00B91BF3"/>
    <w:rsid w:val="00B91DB4"/>
    <w:rsid w:val="00B92225"/>
    <w:rsid w:val="00B946E1"/>
    <w:rsid w:val="00B94DEA"/>
    <w:rsid w:val="00B95B09"/>
    <w:rsid w:val="00B96EBB"/>
    <w:rsid w:val="00B9783B"/>
    <w:rsid w:val="00B97C75"/>
    <w:rsid w:val="00B97E98"/>
    <w:rsid w:val="00BA0B9C"/>
    <w:rsid w:val="00BA102F"/>
    <w:rsid w:val="00BA315A"/>
    <w:rsid w:val="00BA35AA"/>
    <w:rsid w:val="00BA3E6F"/>
    <w:rsid w:val="00BA3FAF"/>
    <w:rsid w:val="00BA490F"/>
    <w:rsid w:val="00BA4F75"/>
    <w:rsid w:val="00BA52C0"/>
    <w:rsid w:val="00BA563C"/>
    <w:rsid w:val="00BB09B4"/>
    <w:rsid w:val="00BB0B05"/>
    <w:rsid w:val="00BB0B68"/>
    <w:rsid w:val="00BB17DB"/>
    <w:rsid w:val="00BB1FAE"/>
    <w:rsid w:val="00BB27A9"/>
    <w:rsid w:val="00BB5991"/>
    <w:rsid w:val="00BB62FD"/>
    <w:rsid w:val="00BB6BEC"/>
    <w:rsid w:val="00BB6FEF"/>
    <w:rsid w:val="00BB7288"/>
    <w:rsid w:val="00BB78C9"/>
    <w:rsid w:val="00BC0556"/>
    <w:rsid w:val="00BC06F3"/>
    <w:rsid w:val="00BC204B"/>
    <w:rsid w:val="00BC2641"/>
    <w:rsid w:val="00BC4819"/>
    <w:rsid w:val="00BC4E4E"/>
    <w:rsid w:val="00BC7119"/>
    <w:rsid w:val="00BD0BCE"/>
    <w:rsid w:val="00BD1504"/>
    <w:rsid w:val="00BD1D10"/>
    <w:rsid w:val="00BD239F"/>
    <w:rsid w:val="00BD6681"/>
    <w:rsid w:val="00BD674F"/>
    <w:rsid w:val="00BD6AF6"/>
    <w:rsid w:val="00BD6E71"/>
    <w:rsid w:val="00BD738B"/>
    <w:rsid w:val="00BD757D"/>
    <w:rsid w:val="00BD79E4"/>
    <w:rsid w:val="00BE175D"/>
    <w:rsid w:val="00BE1F46"/>
    <w:rsid w:val="00BE282A"/>
    <w:rsid w:val="00BE3483"/>
    <w:rsid w:val="00BE49B3"/>
    <w:rsid w:val="00BF0953"/>
    <w:rsid w:val="00BF0B9C"/>
    <w:rsid w:val="00BF0D38"/>
    <w:rsid w:val="00BF1989"/>
    <w:rsid w:val="00BF19D2"/>
    <w:rsid w:val="00BF244E"/>
    <w:rsid w:val="00BF2552"/>
    <w:rsid w:val="00BF2CD8"/>
    <w:rsid w:val="00BF586A"/>
    <w:rsid w:val="00BF5F90"/>
    <w:rsid w:val="00BF6E48"/>
    <w:rsid w:val="00BF6F63"/>
    <w:rsid w:val="00BF7743"/>
    <w:rsid w:val="00BF7BAB"/>
    <w:rsid w:val="00BF7BD3"/>
    <w:rsid w:val="00C007A4"/>
    <w:rsid w:val="00C00D0F"/>
    <w:rsid w:val="00C01BE2"/>
    <w:rsid w:val="00C02C72"/>
    <w:rsid w:val="00C0415C"/>
    <w:rsid w:val="00C05276"/>
    <w:rsid w:val="00C07A72"/>
    <w:rsid w:val="00C108AE"/>
    <w:rsid w:val="00C110C5"/>
    <w:rsid w:val="00C124B0"/>
    <w:rsid w:val="00C12747"/>
    <w:rsid w:val="00C13F8B"/>
    <w:rsid w:val="00C173C1"/>
    <w:rsid w:val="00C17E9C"/>
    <w:rsid w:val="00C209F6"/>
    <w:rsid w:val="00C20FF7"/>
    <w:rsid w:val="00C25882"/>
    <w:rsid w:val="00C263C0"/>
    <w:rsid w:val="00C26EE5"/>
    <w:rsid w:val="00C2743B"/>
    <w:rsid w:val="00C2773C"/>
    <w:rsid w:val="00C27D76"/>
    <w:rsid w:val="00C300A6"/>
    <w:rsid w:val="00C3157E"/>
    <w:rsid w:val="00C31F15"/>
    <w:rsid w:val="00C32D39"/>
    <w:rsid w:val="00C364AA"/>
    <w:rsid w:val="00C41153"/>
    <w:rsid w:val="00C41F90"/>
    <w:rsid w:val="00C4428F"/>
    <w:rsid w:val="00C442B2"/>
    <w:rsid w:val="00C45D3E"/>
    <w:rsid w:val="00C4631C"/>
    <w:rsid w:val="00C469AF"/>
    <w:rsid w:val="00C52AA5"/>
    <w:rsid w:val="00C5621B"/>
    <w:rsid w:val="00C57146"/>
    <w:rsid w:val="00C60149"/>
    <w:rsid w:val="00C60AD2"/>
    <w:rsid w:val="00C62095"/>
    <w:rsid w:val="00C62F1A"/>
    <w:rsid w:val="00C66298"/>
    <w:rsid w:val="00C66723"/>
    <w:rsid w:val="00C6708D"/>
    <w:rsid w:val="00C727DE"/>
    <w:rsid w:val="00C7632C"/>
    <w:rsid w:val="00C76D92"/>
    <w:rsid w:val="00C77F1A"/>
    <w:rsid w:val="00C8058F"/>
    <w:rsid w:val="00C81075"/>
    <w:rsid w:val="00C814DE"/>
    <w:rsid w:val="00C816A0"/>
    <w:rsid w:val="00C849A2"/>
    <w:rsid w:val="00C8557D"/>
    <w:rsid w:val="00C855BA"/>
    <w:rsid w:val="00C85C39"/>
    <w:rsid w:val="00C87CBC"/>
    <w:rsid w:val="00C9143F"/>
    <w:rsid w:val="00C925D6"/>
    <w:rsid w:val="00C9548B"/>
    <w:rsid w:val="00C9770A"/>
    <w:rsid w:val="00C97888"/>
    <w:rsid w:val="00CA1236"/>
    <w:rsid w:val="00CA1788"/>
    <w:rsid w:val="00CA17B5"/>
    <w:rsid w:val="00CA1A38"/>
    <w:rsid w:val="00CA1D23"/>
    <w:rsid w:val="00CA1EBC"/>
    <w:rsid w:val="00CA2235"/>
    <w:rsid w:val="00CA2990"/>
    <w:rsid w:val="00CA2C86"/>
    <w:rsid w:val="00CA44C7"/>
    <w:rsid w:val="00CA64C5"/>
    <w:rsid w:val="00CA7591"/>
    <w:rsid w:val="00CA78E4"/>
    <w:rsid w:val="00CA7964"/>
    <w:rsid w:val="00CA7B57"/>
    <w:rsid w:val="00CA7BF4"/>
    <w:rsid w:val="00CB01B8"/>
    <w:rsid w:val="00CB03D5"/>
    <w:rsid w:val="00CB1E96"/>
    <w:rsid w:val="00CB216F"/>
    <w:rsid w:val="00CB270C"/>
    <w:rsid w:val="00CB28CD"/>
    <w:rsid w:val="00CB4E37"/>
    <w:rsid w:val="00CB542C"/>
    <w:rsid w:val="00CB5FE5"/>
    <w:rsid w:val="00CB6265"/>
    <w:rsid w:val="00CC0114"/>
    <w:rsid w:val="00CC058E"/>
    <w:rsid w:val="00CC160B"/>
    <w:rsid w:val="00CC1899"/>
    <w:rsid w:val="00CC48F3"/>
    <w:rsid w:val="00CC6E08"/>
    <w:rsid w:val="00CD24AF"/>
    <w:rsid w:val="00CD43C6"/>
    <w:rsid w:val="00CD62BC"/>
    <w:rsid w:val="00CD6490"/>
    <w:rsid w:val="00CD79A3"/>
    <w:rsid w:val="00CD7E17"/>
    <w:rsid w:val="00CE2EC6"/>
    <w:rsid w:val="00CE31C4"/>
    <w:rsid w:val="00CE5B32"/>
    <w:rsid w:val="00CE6189"/>
    <w:rsid w:val="00CE77C5"/>
    <w:rsid w:val="00CE799D"/>
    <w:rsid w:val="00CF114D"/>
    <w:rsid w:val="00CF15F6"/>
    <w:rsid w:val="00CF176A"/>
    <w:rsid w:val="00CF1874"/>
    <w:rsid w:val="00CF19F1"/>
    <w:rsid w:val="00CF2AC7"/>
    <w:rsid w:val="00CF2B2F"/>
    <w:rsid w:val="00CF39D8"/>
    <w:rsid w:val="00CF6E01"/>
    <w:rsid w:val="00CF7273"/>
    <w:rsid w:val="00CF746D"/>
    <w:rsid w:val="00D01269"/>
    <w:rsid w:val="00D01F12"/>
    <w:rsid w:val="00D01F2A"/>
    <w:rsid w:val="00D035C1"/>
    <w:rsid w:val="00D05669"/>
    <w:rsid w:val="00D12BE5"/>
    <w:rsid w:val="00D13262"/>
    <w:rsid w:val="00D13282"/>
    <w:rsid w:val="00D13A4E"/>
    <w:rsid w:val="00D13C0B"/>
    <w:rsid w:val="00D14312"/>
    <w:rsid w:val="00D16F10"/>
    <w:rsid w:val="00D21673"/>
    <w:rsid w:val="00D2186B"/>
    <w:rsid w:val="00D22697"/>
    <w:rsid w:val="00D2302D"/>
    <w:rsid w:val="00D23A5A"/>
    <w:rsid w:val="00D242F4"/>
    <w:rsid w:val="00D244D6"/>
    <w:rsid w:val="00D25322"/>
    <w:rsid w:val="00D25577"/>
    <w:rsid w:val="00D261E2"/>
    <w:rsid w:val="00D26668"/>
    <w:rsid w:val="00D27A27"/>
    <w:rsid w:val="00D30376"/>
    <w:rsid w:val="00D30CCC"/>
    <w:rsid w:val="00D319A3"/>
    <w:rsid w:val="00D33941"/>
    <w:rsid w:val="00D340DA"/>
    <w:rsid w:val="00D3442A"/>
    <w:rsid w:val="00D35A52"/>
    <w:rsid w:val="00D36406"/>
    <w:rsid w:val="00D36D66"/>
    <w:rsid w:val="00D40198"/>
    <w:rsid w:val="00D42528"/>
    <w:rsid w:val="00D42E8D"/>
    <w:rsid w:val="00D4415C"/>
    <w:rsid w:val="00D45EF3"/>
    <w:rsid w:val="00D45F94"/>
    <w:rsid w:val="00D476FB"/>
    <w:rsid w:val="00D47B0D"/>
    <w:rsid w:val="00D5067B"/>
    <w:rsid w:val="00D50AC9"/>
    <w:rsid w:val="00D51DEB"/>
    <w:rsid w:val="00D53152"/>
    <w:rsid w:val="00D53983"/>
    <w:rsid w:val="00D5504A"/>
    <w:rsid w:val="00D552B6"/>
    <w:rsid w:val="00D5538C"/>
    <w:rsid w:val="00D55901"/>
    <w:rsid w:val="00D602B1"/>
    <w:rsid w:val="00D62A1B"/>
    <w:rsid w:val="00D62EA5"/>
    <w:rsid w:val="00D655EC"/>
    <w:rsid w:val="00D65BC6"/>
    <w:rsid w:val="00D67A17"/>
    <w:rsid w:val="00D67B3C"/>
    <w:rsid w:val="00D70DA4"/>
    <w:rsid w:val="00D71D55"/>
    <w:rsid w:val="00D730AE"/>
    <w:rsid w:val="00D734F1"/>
    <w:rsid w:val="00D73C03"/>
    <w:rsid w:val="00D7406E"/>
    <w:rsid w:val="00D741CE"/>
    <w:rsid w:val="00D74868"/>
    <w:rsid w:val="00D7696F"/>
    <w:rsid w:val="00D76AE5"/>
    <w:rsid w:val="00D7730C"/>
    <w:rsid w:val="00D77A77"/>
    <w:rsid w:val="00D77FCD"/>
    <w:rsid w:val="00D81A2C"/>
    <w:rsid w:val="00D826C4"/>
    <w:rsid w:val="00D82753"/>
    <w:rsid w:val="00D82976"/>
    <w:rsid w:val="00D83FEA"/>
    <w:rsid w:val="00D84087"/>
    <w:rsid w:val="00D872E6"/>
    <w:rsid w:val="00D87389"/>
    <w:rsid w:val="00D873AF"/>
    <w:rsid w:val="00D874EE"/>
    <w:rsid w:val="00D92336"/>
    <w:rsid w:val="00D93C55"/>
    <w:rsid w:val="00D955D7"/>
    <w:rsid w:val="00D95B64"/>
    <w:rsid w:val="00D95FF2"/>
    <w:rsid w:val="00D96025"/>
    <w:rsid w:val="00D96D15"/>
    <w:rsid w:val="00D96FA0"/>
    <w:rsid w:val="00DA0C4C"/>
    <w:rsid w:val="00DA16AF"/>
    <w:rsid w:val="00DA25A5"/>
    <w:rsid w:val="00DA26BC"/>
    <w:rsid w:val="00DA27A6"/>
    <w:rsid w:val="00DA48E2"/>
    <w:rsid w:val="00DA5BFB"/>
    <w:rsid w:val="00DB31D4"/>
    <w:rsid w:val="00DB372B"/>
    <w:rsid w:val="00DB3B32"/>
    <w:rsid w:val="00DB584B"/>
    <w:rsid w:val="00DB58DD"/>
    <w:rsid w:val="00DB5D29"/>
    <w:rsid w:val="00DB776A"/>
    <w:rsid w:val="00DC18A0"/>
    <w:rsid w:val="00DC5886"/>
    <w:rsid w:val="00DC5E44"/>
    <w:rsid w:val="00DC6FB2"/>
    <w:rsid w:val="00DC7707"/>
    <w:rsid w:val="00DC79BB"/>
    <w:rsid w:val="00DD74C7"/>
    <w:rsid w:val="00DE17D5"/>
    <w:rsid w:val="00DE277F"/>
    <w:rsid w:val="00DE2AAA"/>
    <w:rsid w:val="00DE381F"/>
    <w:rsid w:val="00DE5CF3"/>
    <w:rsid w:val="00DE5F40"/>
    <w:rsid w:val="00DE6B06"/>
    <w:rsid w:val="00DE6B70"/>
    <w:rsid w:val="00DE7912"/>
    <w:rsid w:val="00DF4004"/>
    <w:rsid w:val="00DF5BF6"/>
    <w:rsid w:val="00DF65D5"/>
    <w:rsid w:val="00DF7678"/>
    <w:rsid w:val="00DF7E64"/>
    <w:rsid w:val="00E01047"/>
    <w:rsid w:val="00E016C7"/>
    <w:rsid w:val="00E02F83"/>
    <w:rsid w:val="00E04946"/>
    <w:rsid w:val="00E04C28"/>
    <w:rsid w:val="00E05894"/>
    <w:rsid w:val="00E11787"/>
    <w:rsid w:val="00E11DFC"/>
    <w:rsid w:val="00E1564D"/>
    <w:rsid w:val="00E1581F"/>
    <w:rsid w:val="00E15F82"/>
    <w:rsid w:val="00E16990"/>
    <w:rsid w:val="00E169E5"/>
    <w:rsid w:val="00E20130"/>
    <w:rsid w:val="00E20A6B"/>
    <w:rsid w:val="00E214B8"/>
    <w:rsid w:val="00E21671"/>
    <w:rsid w:val="00E227FA"/>
    <w:rsid w:val="00E274C7"/>
    <w:rsid w:val="00E32039"/>
    <w:rsid w:val="00E32DE2"/>
    <w:rsid w:val="00E32F39"/>
    <w:rsid w:val="00E40367"/>
    <w:rsid w:val="00E40DD5"/>
    <w:rsid w:val="00E4156D"/>
    <w:rsid w:val="00E4188B"/>
    <w:rsid w:val="00E41D5B"/>
    <w:rsid w:val="00E41E52"/>
    <w:rsid w:val="00E41F20"/>
    <w:rsid w:val="00E42F07"/>
    <w:rsid w:val="00E434BF"/>
    <w:rsid w:val="00E45127"/>
    <w:rsid w:val="00E4594C"/>
    <w:rsid w:val="00E45EEC"/>
    <w:rsid w:val="00E51679"/>
    <w:rsid w:val="00E51AD4"/>
    <w:rsid w:val="00E523DB"/>
    <w:rsid w:val="00E52E36"/>
    <w:rsid w:val="00E5390B"/>
    <w:rsid w:val="00E53E48"/>
    <w:rsid w:val="00E55EC8"/>
    <w:rsid w:val="00E56B7D"/>
    <w:rsid w:val="00E6071F"/>
    <w:rsid w:val="00E609E0"/>
    <w:rsid w:val="00E60FB1"/>
    <w:rsid w:val="00E61002"/>
    <w:rsid w:val="00E62CC2"/>
    <w:rsid w:val="00E64460"/>
    <w:rsid w:val="00E657F0"/>
    <w:rsid w:val="00E66DEE"/>
    <w:rsid w:val="00E673F9"/>
    <w:rsid w:val="00E70561"/>
    <w:rsid w:val="00E71617"/>
    <w:rsid w:val="00E71C33"/>
    <w:rsid w:val="00E72150"/>
    <w:rsid w:val="00E73437"/>
    <w:rsid w:val="00E7418A"/>
    <w:rsid w:val="00E74C7D"/>
    <w:rsid w:val="00E77F3A"/>
    <w:rsid w:val="00E807C7"/>
    <w:rsid w:val="00E8426F"/>
    <w:rsid w:val="00E84BA3"/>
    <w:rsid w:val="00E855D0"/>
    <w:rsid w:val="00E86901"/>
    <w:rsid w:val="00E869E2"/>
    <w:rsid w:val="00E87AEA"/>
    <w:rsid w:val="00E908CE"/>
    <w:rsid w:val="00E91980"/>
    <w:rsid w:val="00E9235E"/>
    <w:rsid w:val="00E9273D"/>
    <w:rsid w:val="00E937BE"/>
    <w:rsid w:val="00E94B15"/>
    <w:rsid w:val="00E96C3C"/>
    <w:rsid w:val="00EA05BD"/>
    <w:rsid w:val="00EA0960"/>
    <w:rsid w:val="00EA0CD8"/>
    <w:rsid w:val="00EA18EA"/>
    <w:rsid w:val="00EA2779"/>
    <w:rsid w:val="00EA2EA2"/>
    <w:rsid w:val="00EA383E"/>
    <w:rsid w:val="00EA41DB"/>
    <w:rsid w:val="00EA559E"/>
    <w:rsid w:val="00EA5A21"/>
    <w:rsid w:val="00EA6121"/>
    <w:rsid w:val="00EB1A26"/>
    <w:rsid w:val="00EB51C0"/>
    <w:rsid w:val="00EB5D65"/>
    <w:rsid w:val="00EB635B"/>
    <w:rsid w:val="00EB70F5"/>
    <w:rsid w:val="00EB77B7"/>
    <w:rsid w:val="00EC06C5"/>
    <w:rsid w:val="00EC1B93"/>
    <w:rsid w:val="00EC1F10"/>
    <w:rsid w:val="00EC26A5"/>
    <w:rsid w:val="00EC3AD5"/>
    <w:rsid w:val="00EC78BA"/>
    <w:rsid w:val="00ED0374"/>
    <w:rsid w:val="00ED0A97"/>
    <w:rsid w:val="00ED1ECD"/>
    <w:rsid w:val="00ED2695"/>
    <w:rsid w:val="00ED2C01"/>
    <w:rsid w:val="00ED32C5"/>
    <w:rsid w:val="00ED4053"/>
    <w:rsid w:val="00ED4707"/>
    <w:rsid w:val="00ED553E"/>
    <w:rsid w:val="00ED6B77"/>
    <w:rsid w:val="00EE1105"/>
    <w:rsid w:val="00EE136C"/>
    <w:rsid w:val="00EE201C"/>
    <w:rsid w:val="00EE3105"/>
    <w:rsid w:val="00EE348E"/>
    <w:rsid w:val="00EE36E6"/>
    <w:rsid w:val="00EE4F8C"/>
    <w:rsid w:val="00EF1821"/>
    <w:rsid w:val="00EF3BC4"/>
    <w:rsid w:val="00EF4F16"/>
    <w:rsid w:val="00EF50DB"/>
    <w:rsid w:val="00EF6F5A"/>
    <w:rsid w:val="00EF7B0B"/>
    <w:rsid w:val="00EF7E79"/>
    <w:rsid w:val="00F00149"/>
    <w:rsid w:val="00F00B5F"/>
    <w:rsid w:val="00F0198F"/>
    <w:rsid w:val="00F022D1"/>
    <w:rsid w:val="00F04274"/>
    <w:rsid w:val="00F05A7F"/>
    <w:rsid w:val="00F05E48"/>
    <w:rsid w:val="00F078D4"/>
    <w:rsid w:val="00F07BB8"/>
    <w:rsid w:val="00F10DDA"/>
    <w:rsid w:val="00F12347"/>
    <w:rsid w:val="00F13368"/>
    <w:rsid w:val="00F14074"/>
    <w:rsid w:val="00F1531B"/>
    <w:rsid w:val="00F15D1C"/>
    <w:rsid w:val="00F15FCB"/>
    <w:rsid w:val="00F16D77"/>
    <w:rsid w:val="00F1784F"/>
    <w:rsid w:val="00F1798B"/>
    <w:rsid w:val="00F20035"/>
    <w:rsid w:val="00F2006F"/>
    <w:rsid w:val="00F204B9"/>
    <w:rsid w:val="00F2082F"/>
    <w:rsid w:val="00F224A9"/>
    <w:rsid w:val="00F229A1"/>
    <w:rsid w:val="00F229F1"/>
    <w:rsid w:val="00F24C4D"/>
    <w:rsid w:val="00F25FE3"/>
    <w:rsid w:val="00F265DE"/>
    <w:rsid w:val="00F31A61"/>
    <w:rsid w:val="00F322BE"/>
    <w:rsid w:val="00F33DC3"/>
    <w:rsid w:val="00F343B1"/>
    <w:rsid w:val="00F351DF"/>
    <w:rsid w:val="00F3596A"/>
    <w:rsid w:val="00F37A30"/>
    <w:rsid w:val="00F41255"/>
    <w:rsid w:val="00F4190C"/>
    <w:rsid w:val="00F42B3B"/>
    <w:rsid w:val="00F42D82"/>
    <w:rsid w:val="00F434D8"/>
    <w:rsid w:val="00F43FDF"/>
    <w:rsid w:val="00F44A53"/>
    <w:rsid w:val="00F464CB"/>
    <w:rsid w:val="00F47784"/>
    <w:rsid w:val="00F50347"/>
    <w:rsid w:val="00F5108C"/>
    <w:rsid w:val="00F512AD"/>
    <w:rsid w:val="00F526EE"/>
    <w:rsid w:val="00F53389"/>
    <w:rsid w:val="00F53C88"/>
    <w:rsid w:val="00F53EB1"/>
    <w:rsid w:val="00F543F9"/>
    <w:rsid w:val="00F546AE"/>
    <w:rsid w:val="00F54D00"/>
    <w:rsid w:val="00F55EA9"/>
    <w:rsid w:val="00F573B7"/>
    <w:rsid w:val="00F57CBB"/>
    <w:rsid w:val="00F60C3A"/>
    <w:rsid w:val="00F60DEE"/>
    <w:rsid w:val="00F61CB5"/>
    <w:rsid w:val="00F627C1"/>
    <w:rsid w:val="00F62AB4"/>
    <w:rsid w:val="00F6526C"/>
    <w:rsid w:val="00F65ADC"/>
    <w:rsid w:val="00F65B8F"/>
    <w:rsid w:val="00F65C8A"/>
    <w:rsid w:val="00F66234"/>
    <w:rsid w:val="00F662DB"/>
    <w:rsid w:val="00F66EB6"/>
    <w:rsid w:val="00F67CAB"/>
    <w:rsid w:val="00F706E5"/>
    <w:rsid w:val="00F70C7E"/>
    <w:rsid w:val="00F73412"/>
    <w:rsid w:val="00F735CE"/>
    <w:rsid w:val="00F737C5"/>
    <w:rsid w:val="00F73E32"/>
    <w:rsid w:val="00F750E5"/>
    <w:rsid w:val="00F7612B"/>
    <w:rsid w:val="00F76F43"/>
    <w:rsid w:val="00F80596"/>
    <w:rsid w:val="00F812E3"/>
    <w:rsid w:val="00F8137F"/>
    <w:rsid w:val="00F8170F"/>
    <w:rsid w:val="00F822CA"/>
    <w:rsid w:val="00F8435D"/>
    <w:rsid w:val="00F84572"/>
    <w:rsid w:val="00F87F6D"/>
    <w:rsid w:val="00F901DA"/>
    <w:rsid w:val="00F91D15"/>
    <w:rsid w:val="00F91F98"/>
    <w:rsid w:val="00F9379D"/>
    <w:rsid w:val="00F9458A"/>
    <w:rsid w:val="00F947ED"/>
    <w:rsid w:val="00F94D11"/>
    <w:rsid w:val="00F953C0"/>
    <w:rsid w:val="00F97B29"/>
    <w:rsid w:val="00FA11A3"/>
    <w:rsid w:val="00FA1334"/>
    <w:rsid w:val="00FA238F"/>
    <w:rsid w:val="00FA31B8"/>
    <w:rsid w:val="00FA33ED"/>
    <w:rsid w:val="00FA39BF"/>
    <w:rsid w:val="00FA628D"/>
    <w:rsid w:val="00FA66C7"/>
    <w:rsid w:val="00FA732F"/>
    <w:rsid w:val="00FB0211"/>
    <w:rsid w:val="00FB198E"/>
    <w:rsid w:val="00FB398F"/>
    <w:rsid w:val="00FB3C61"/>
    <w:rsid w:val="00FB4900"/>
    <w:rsid w:val="00FB515F"/>
    <w:rsid w:val="00FB6D3D"/>
    <w:rsid w:val="00FB702C"/>
    <w:rsid w:val="00FB70F0"/>
    <w:rsid w:val="00FB7A4D"/>
    <w:rsid w:val="00FB7E16"/>
    <w:rsid w:val="00FC05E7"/>
    <w:rsid w:val="00FC161D"/>
    <w:rsid w:val="00FC3189"/>
    <w:rsid w:val="00FC352D"/>
    <w:rsid w:val="00FC5B46"/>
    <w:rsid w:val="00FC6808"/>
    <w:rsid w:val="00FC77BF"/>
    <w:rsid w:val="00FD0408"/>
    <w:rsid w:val="00FD0AC3"/>
    <w:rsid w:val="00FD3EA3"/>
    <w:rsid w:val="00FD6E4A"/>
    <w:rsid w:val="00FD74E9"/>
    <w:rsid w:val="00FE1C29"/>
    <w:rsid w:val="00FE1F9C"/>
    <w:rsid w:val="00FE295F"/>
    <w:rsid w:val="00FE2BFE"/>
    <w:rsid w:val="00FE33EE"/>
    <w:rsid w:val="00FE424E"/>
    <w:rsid w:val="00FE56A8"/>
    <w:rsid w:val="00FE58D4"/>
    <w:rsid w:val="00FE5DB8"/>
    <w:rsid w:val="00FE67FA"/>
    <w:rsid w:val="00FE7792"/>
    <w:rsid w:val="00FF0C59"/>
    <w:rsid w:val="00FF2087"/>
    <w:rsid w:val="00FF284B"/>
    <w:rsid w:val="00FF4E44"/>
    <w:rsid w:val="00FF5350"/>
    <w:rsid w:val="00FF5F48"/>
    <w:rsid w:val="00FF6CB4"/>
    <w:rsid w:val="00FF752A"/>
    <w:rsid w:val="00FF758C"/>
    <w:rsid w:val="011623CF"/>
    <w:rsid w:val="01542121"/>
    <w:rsid w:val="01713DFE"/>
    <w:rsid w:val="01A1406C"/>
    <w:rsid w:val="01B34094"/>
    <w:rsid w:val="01C7108F"/>
    <w:rsid w:val="0205029C"/>
    <w:rsid w:val="025F2C43"/>
    <w:rsid w:val="02DB5ED1"/>
    <w:rsid w:val="030763EA"/>
    <w:rsid w:val="03BB745F"/>
    <w:rsid w:val="046027B8"/>
    <w:rsid w:val="046C7126"/>
    <w:rsid w:val="046E3282"/>
    <w:rsid w:val="0492250C"/>
    <w:rsid w:val="05646273"/>
    <w:rsid w:val="05A05163"/>
    <w:rsid w:val="05A64CE0"/>
    <w:rsid w:val="05EA7983"/>
    <w:rsid w:val="06763E92"/>
    <w:rsid w:val="068D3F34"/>
    <w:rsid w:val="06954BDB"/>
    <w:rsid w:val="06A824B1"/>
    <w:rsid w:val="071719AF"/>
    <w:rsid w:val="07AA45D1"/>
    <w:rsid w:val="07C40698"/>
    <w:rsid w:val="07E56ACC"/>
    <w:rsid w:val="0805759A"/>
    <w:rsid w:val="08630AB1"/>
    <w:rsid w:val="086F1377"/>
    <w:rsid w:val="08B576D2"/>
    <w:rsid w:val="08BB4E6E"/>
    <w:rsid w:val="08CC5DDE"/>
    <w:rsid w:val="08F97484"/>
    <w:rsid w:val="092C16D6"/>
    <w:rsid w:val="096E62E4"/>
    <w:rsid w:val="097B517D"/>
    <w:rsid w:val="09B342C6"/>
    <w:rsid w:val="09B82C1E"/>
    <w:rsid w:val="09DD3AA4"/>
    <w:rsid w:val="09EA6F07"/>
    <w:rsid w:val="0A193C90"/>
    <w:rsid w:val="0A1C7241"/>
    <w:rsid w:val="0A3A36E4"/>
    <w:rsid w:val="0A5B33C7"/>
    <w:rsid w:val="0AA920DA"/>
    <w:rsid w:val="0B25088B"/>
    <w:rsid w:val="0B251763"/>
    <w:rsid w:val="0C6B018A"/>
    <w:rsid w:val="0CA91F68"/>
    <w:rsid w:val="0D0D09FA"/>
    <w:rsid w:val="0D4A4F3E"/>
    <w:rsid w:val="0D4E59FF"/>
    <w:rsid w:val="0D596F56"/>
    <w:rsid w:val="0DA2686C"/>
    <w:rsid w:val="0DDF2F9F"/>
    <w:rsid w:val="0E3221DC"/>
    <w:rsid w:val="0E6837AD"/>
    <w:rsid w:val="0E957815"/>
    <w:rsid w:val="0EAD46FE"/>
    <w:rsid w:val="0EB679E5"/>
    <w:rsid w:val="0EBE385C"/>
    <w:rsid w:val="0EF42AB3"/>
    <w:rsid w:val="0EF54A33"/>
    <w:rsid w:val="0F0047BC"/>
    <w:rsid w:val="0F3B1FB3"/>
    <w:rsid w:val="0FA27EB6"/>
    <w:rsid w:val="0FD026AC"/>
    <w:rsid w:val="10245669"/>
    <w:rsid w:val="102A2753"/>
    <w:rsid w:val="104322BF"/>
    <w:rsid w:val="10683DE4"/>
    <w:rsid w:val="10B91787"/>
    <w:rsid w:val="10C9245D"/>
    <w:rsid w:val="11024893"/>
    <w:rsid w:val="111306FD"/>
    <w:rsid w:val="111E3B96"/>
    <w:rsid w:val="11210BF1"/>
    <w:rsid w:val="1121702C"/>
    <w:rsid w:val="115B6436"/>
    <w:rsid w:val="11761A72"/>
    <w:rsid w:val="121E7069"/>
    <w:rsid w:val="12444487"/>
    <w:rsid w:val="12634B53"/>
    <w:rsid w:val="129E0E8C"/>
    <w:rsid w:val="12AC416B"/>
    <w:rsid w:val="130B0801"/>
    <w:rsid w:val="133B3470"/>
    <w:rsid w:val="13BB4840"/>
    <w:rsid w:val="13E1587A"/>
    <w:rsid w:val="13E66F15"/>
    <w:rsid w:val="13EC7D20"/>
    <w:rsid w:val="14E902F5"/>
    <w:rsid w:val="151D05C9"/>
    <w:rsid w:val="153F3306"/>
    <w:rsid w:val="157A248D"/>
    <w:rsid w:val="15A6589D"/>
    <w:rsid w:val="162E0806"/>
    <w:rsid w:val="16390682"/>
    <w:rsid w:val="167C0584"/>
    <w:rsid w:val="16CF178E"/>
    <w:rsid w:val="1703383E"/>
    <w:rsid w:val="17233804"/>
    <w:rsid w:val="174979EB"/>
    <w:rsid w:val="17721148"/>
    <w:rsid w:val="1773037A"/>
    <w:rsid w:val="189E7194"/>
    <w:rsid w:val="18AD53B1"/>
    <w:rsid w:val="18E611E1"/>
    <w:rsid w:val="18EF6999"/>
    <w:rsid w:val="191507A9"/>
    <w:rsid w:val="19804279"/>
    <w:rsid w:val="19891E75"/>
    <w:rsid w:val="199D7D47"/>
    <w:rsid w:val="19D46FDD"/>
    <w:rsid w:val="1A444995"/>
    <w:rsid w:val="1AF46CFA"/>
    <w:rsid w:val="1B207F85"/>
    <w:rsid w:val="1B216CB8"/>
    <w:rsid w:val="1B515572"/>
    <w:rsid w:val="1BBB5D80"/>
    <w:rsid w:val="1BC2174A"/>
    <w:rsid w:val="1BEF2B92"/>
    <w:rsid w:val="1BFC2ACA"/>
    <w:rsid w:val="1C022B0F"/>
    <w:rsid w:val="1C5D2954"/>
    <w:rsid w:val="1C82117B"/>
    <w:rsid w:val="1CA8176E"/>
    <w:rsid w:val="1CBE2493"/>
    <w:rsid w:val="1CC161ED"/>
    <w:rsid w:val="1D0E5466"/>
    <w:rsid w:val="1D2A2FF2"/>
    <w:rsid w:val="1D6A15F6"/>
    <w:rsid w:val="1DB304D7"/>
    <w:rsid w:val="1DB970A6"/>
    <w:rsid w:val="1DF919B7"/>
    <w:rsid w:val="1E7077C3"/>
    <w:rsid w:val="1EEB221A"/>
    <w:rsid w:val="1EFD1246"/>
    <w:rsid w:val="1F176475"/>
    <w:rsid w:val="1F237C23"/>
    <w:rsid w:val="1F4A1490"/>
    <w:rsid w:val="1F972C5A"/>
    <w:rsid w:val="1FE20A2B"/>
    <w:rsid w:val="200A4A73"/>
    <w:rsid w:val="200B69F4"/>
    <w:rsid w:val="20146D66"/>
    <w:rsid w:val="203D1E1B"/>
    <w:rsid w:val="20574A7F"/>
    <w:rsid w:val="20BF597A"/>
    <w:rsid w:val="20C7635A"/>
    <w:rsid w:val="20CB5604"/>
    <w:rsid w:val="20F473FD"/>
    <w:rsid w:val="21695BE8"/>
    <w:rsid w:val="21802925"/>
    <w:rsid w:val="221948AF"/>
    <w:rsid w:val="22406497"/>
    <w:rsid w:val="225730D9"/>
    <w:rsid w:val="226B2E82"/>
    <w:rsid w:val="22DA0879"/>
    <w:rsid w:val="23681672"/>
    <w:rsid w:val="237D6D13"/>
    <w:rsid w:val="23C40371"/>
    <w:rsid w:val="24172DDA"/>
    <w:rsid w:val="24A80841"/>
    <w:rsid w:val="24D104DD"/>
    <w:rsid w:val="24F52801"/>
    <w:rsid w:val="24F5302D"/>
    <w:rsid w:val="255162E7"/>
    <w:rsid w:val="2573740B"/>
    <w:rsid w:val="2605569F"/>
    <w:rsid w:val="261376E3"/>
    <w:rsid w:val="26451986"/>
    <w:rsid w:val="26CD4C0F"/>
    <w:rsid w:val="27383B2E"/>
    <w:rsid w:val="28191752"/>
    <w:rsid w:val="2841056E"/>
    <w:rsid w:val="2891410A"/>
    <w:rsid w:val="2939710B"/>
    <w:rsid w:val="294D22CD"/>
    <w:rsid w:val="29955C15"/>
    <w:rsid w:val="29AC1927"/>
    <w:rsid w:val="29B94158"/>
    <w:rsid w:val="29C83EF2"/>
    <w:rsid w:val="29D1051A"/>
    <w:rsid w:val="2A6E4929"/>
    <w:rsid w:val="2AF4458E"/>
    <w:rsid w:val="2B096DFA"/>
    <w:rsid w:val="2B812B79"/>
    <w:rsid w:val="2B94729B"/>
    <w:rsid w:val="2BA05A23"/>
    <w:rsid w:val="2BD16CBC"/>
    <w:rsid w:val="2BDC63AA"/>
    <w:rsid w:val="2C047EA4"/>
    <w:rsid w:val="2C0D2B63"/>
    <w:rsid w:val="2C611B26"/>
    <w:rsid w:val="2C6E6C8C"/>
    <w:rsid w:val="2D142369"/>
    <w:rsid w:val="2D3B6C67"/>
    <w:rsid w:val="2D3E1DC4"/>
    <w:rsid w:val="2D7929FF"/>
    <w:rsid w:val="2DFA7A1D"/>
    <w:rsid w:val="2DFF5AD8"/>
    <w:rsid w:val="2E2F5A54"/>
    <w:rsid w:val="2E376C0A"/>
    <w:rsid w:val="2E4B1DBB"/>
    <w:rsid w:val="2ECD427B"/>
    <w:rsid w:val="2F9774D9"/>
    <w:rsid w:val="2FAD7AB5"/>
    <w:rsid w:val="2FE90C35"/>
    <w:rsid w:val="2FEB5BDC"/>
    <w:rsid w:val="300A12B0"/>
    <w:rsid w:val="30191CA8"/>
    <w:rsid w:val="30477062"/>
    <w:rsid w:val="30501E56"/>
    <w:rsid w:val="30574309"/>
    <w:rsid w:val="30710873"/>
    <w:rsid w:val="307B22C3"/>
    <w:rsid w:val="309B6512"/>
    <w:rsid w:val="3129640A"/>
    <w:rsid w:val="31A42A56"/>
    <w:rsid w:val="31A974D5"/>
    <w:rsid w:val="32027F33"/>
    <w:rsid w:val="324810CD"/>
    <w:rsid w:val="329F4452"/>
    <w:rsid w:val="32B421F2"/>
    <w:rsid w:val="32B83797"/>
    <w:rsid w:val="32F431CC"/>
    <w:rsid w:val="3310712F"/>
    <w:rsid w:val="33246687"/>
    <w:rsid w:val="33542B89"/>
    <w:rsid w:val="33C57F19"/>
    <w:rsid w:val="33E62C20"/>
    <w:rsid w:val="3443353D"/>
    <w:rsid w:val="347714D5"/>
    <w:rsid w:val="34A246FE"/>
    <w:rsid w:val="35447564"/>
    <w:rsid w:val="359D7715"/>
    <w:rsid w:val="35C62535"/>
    <w:rsid w:val="35C76E8E"/>
    <w:rsid w:val="35E12B81"/>
    <w:rsid w:val="362C6369"/>
    <w:rsid w:val="36482900"/>
    <w:rsid w:val="365B3267"/>
    <w:rsid w:val="36F40EE7"/>
    <w:rsid w:val="375060E6"/>
    <w:rsid w:val="3751150A"/>
    <w:rsid w:val="37910C2D"/>
    <w:rsid w:val="38353533"/>
    <w:rsid w:val="38741659"/>
    <w:rsid w:val="38C052AD"/>
    <w:rsid w:val="3A932D0D"/>
    <w:rsid w:val="3AB66240"/>
    <w:rsid w:val="3AEB04C8"/>
    <w:rsid w:val="3B221071"/>
    <w:rsid w:val="3B831115"/>
    <w:rsid w:val="3BA85D23"/>
    <w:rsid w:val="3BCA4CEB"/>
    <w:rsid w:val="3C773087"/>
    <w:rsid w:val="3C7A5DB5"/>
    <w:rsid w:val="3C9E402A"/>
    <w:rsid w:val="3D33527F"/>
    <w:rsid w:val="3D9B7E76"/>
    <w:rsid w:val="3DB02000"/>
    <w:rsid w:val="3DE55573"/>
    <w:rsid w:val="3DFA230E"/>
    <w:rsid w:val="3F11616B"/>
    <w:rsid w:val="3FCD4D49"/>
    <w:rsid w:val="3FCE106E"/>
    <w:rsid w:val="3FF167D6"/>
    <w:rsid w:val="3FFB5903"/>
    <w:rsid w:val="406D4CBF"/>
    <w:rsid w:val="41620537"/>
    <w:rsid w:val="41691ACD"/>
    <w:rsid w:val="417D62D7"/>
    <w:rsid w:val="41937F57"/>
    <w:rsid w:val="4257721E"/>
    <w:rsid w:val="42D75573"/>
    <w:rsid w:val="42E00009"/>
    <w:rsid w:val="436546C7"/>
    <w:rsid w:val="446E0835"/>
    <w:rsid w:val="44FF4B7D"/>
    <w:rsid w:val="45020B5E"/>
    <w:rsid w:val="450B3AEA"/>
    <w:rsid w:val="452C0F39"/>
    <w:rsid w:val="45393DBB"/>
    <w:rsid w:val="459844AF"/>
    <w:rsid w:val="46386661"/>
    <w:rsid w:val="4682593A"/>
    <w:rsid w:val="46AF0157"/>
    <w:rsid w:val="46B41679"/>
    <w:rsid w:val="46F318C2"/>
    <w:rsid w:val="47AA78DA"/>
    <w:rsid w:val="47FC60B2"/>
    <w:rsid w:val="48190685"/>
    <w:rsid w:val="48525829"/>
    <w:rsid w:val="487163D3"/>
    <w:rsid w:val="48827932"/>
    <w:rsid w:val="48BA1036"/>
    <w:rsid w:val="48BB7D26"/>
    <w:rsid w:val="48C20A74"/>
    <w:rsid w:val="493C695C"/>
    <w:rsid w:val="4981448B"/>
    <w:rsid w:val="499E3D11"/>
    <w:rsid w:val="49DA4EA4"/>
    <w:rsid w:val="49E975F3"/>
    <w:rsid w:val="4AF724AC"/>
    <w:rsid w:val="4B5C34EC"/>
    <w:rsid w:val="4BB23064"/>
    <w:rsid w:val="4C1B7DAE"/>
    <w:rsid w:val="4C5440D8"/>
    <w:rsid w:val="4C57465D"/>
    <w:rsid w:val="4C6A7458"/>
    <w:rsid w:val="4C6D0622"/>
    <w:rsid w:val="4CA54934"/>
    <w:rsid w:val="4CAC31CE"/>
    <w:rsid w:val="4CE86B1A"/>
    <w:rsid w:val="4CEB7D85"/>
    <w:rsid w:val="4D3F66C0"/>
    <w:rsid w:val="4D807F4C"/>
    <w:rsid w:val="4DA87C2C"/>
    <w:rsid w:val="4DCF2996"/>
    <w:rsid w:val="4E84382D"/>
    <w:rsid w:val="4ECA2B0F"/>
    <w:rsid w:val="4EE04321"/>
    <w:rsid w:val="4EE46B94"/>
    <w:rsid w:val="4F72083F"/>
    <w:rsid w:val="4FFC645A"/>
    <w:rsid w:val="50074FAC"/>
    <w:rsid w:val="50A3118B"/>
    <w:rsid w:val="50C42025"/>
    <w:rsid w:val="50E72179"/>
    <w:rsid w:val="51035D78"/>
    <w:rsid w:val="5105009C"/>
    <w:rsid w:val="5109118A"/>
    <w:rsid w:val="511D708A"/>
    <w:rsid w:val="512275CA"/>
    <w:rsid w:val="517843C5"/>
    <w:rsid w:val="51B46E38"/>
    <w:rsid w:val="52E24E22"/>
    <w:rsid w:val="52F66CC4"/>
    <w:rsid w:val="53223D7E"/>
    <w:rsid w:val="53582DFB"/>
    <w:rsid w:val="535C64F0"/>
    <w:rsid w:val="53643720"/>
    <w:rsid w:val="54325991"/>
    <w:rsid w:val="54D22C4A"/>
    <w:rsid w:val="55693976"/>
    <w:rsid w:val="556C0470"/>
    <w:rsid w:val="556F1A7B"/>
    <w:rsid w:val="55763216"/>
    <w:rsid w:val="55930504"/>
    <w:rsid w:val="5617261F"/>
    <w:rsid w:val="56183375"/>
    <w:rsid w:val="564A3771"/>
    <w:rsid w:val="56A33187"/>
    <w:rsid w:val="56B02862"/>
    <w:rsid w:val="5739690A"/>
    <w:rsid w:val="5770609A"/>
    <w:rsid w:val="58626DCB"/>
    <w:rsid w:val="58C479D0"/>
    <w:rsid w:val="58CA64DB"/>
    <w:rsid w:val="594B4B3B"/>
    <w:rsid w:val="597A40A4"/>
    <w:rsid w:val="59856B6A"/>
    <w:rsid w:val="59D220DF"/>
    <w:rsid w:val="5A1C7059"/>
    <w:rsid w:val="5A305967"/>
    <w:rsid w:val="5A650158"/>
    <w:rsid w:val="5AB55DCD"/>
    <w:rsid w:val="5ACA5C93"/>
    <w:rsid w:val="5AEE6194"/>
    <w:rsid w:val="5B17409C"/>
    <w:rsid w:val="5B711D9E"/>
    <w:rsid w:val="5BB3B677"/>
    <w:rsid w:val="5C2B595C"/>
    <w:rsid w:val="5CB44872"/>
    <w:rsid w:val="5CB46786"/>
    <w:rsid w:val="5CFC0835"/>
    <w:rsid w:val="5D375134"/>
    <w:rsid w:val="5DEE69BB"/>
    <w:rsid w:val="5E26338D"/>
    <w:rsid w:val="5E4A34D4"/>
    <w:rsid w:val="5E9E2E60"/>
    <w:rsid w:val="5F1755EA"/>
    <w:rsid w:val="5F224E1B"/>
    <w:rsid w:val="5F647EA6"/>
    <w:rsid w:val="5F683875"/>
    <w:rsid w:val="5F70351C"/>
    <w:rsid w:val="5F865DBB"/>
    <w:rsid w:val="5FC1578F"/>
    <w:rsid w:val="5FE24921"/>
    <w:rsid w:val="5FE47996"/>
    <w:rsid w:val="600C399A"/>
    <w:rsid w:val="60194FC5"/>
    <w:rsid w:val="608426D4"/>
    <w:rsid w:val="60A962EF"/>
    <w:rsid w:val="60C068BD"/>
    <w:rsid w:val="60C76992"/>
    <w:rsid w:val="60F577E0"/>
    <w:rsid w:val="61143F64"/>
    <w:rsid w:val="614C2892"/>
    <w:rsid w:val="61D13414"/>
    <w:rsid w:val="61F22F6C"/>
    <w:rsid w:val="62755079"/>
    <w:rsid w:val="63123CDB"/>
    <w:rsid w:val="638D2A32"/>
    <w:rsid w:val="638E5D8F"/>
    <w:rsid w:val="638F108C"/>
    <w:rsid w:val="63A6650F"/>
    <w:rsid w:val="642721E0"/>
    <w:rsid w:val="642B7D95"/>
    <w:rsid w:val="64410F7E"/>
    <w:rsid w:val="64807372"/>
    <w:rsid w:val="64F352EC"/>
    <w:rsid w:val="65C20F2B"/>
    <w:rsid w:val="661C277E"/>
    <w:rsid w:val="661C580F"/>
    <w:rsid w:val="66397A98"/>
    <w:rsid w:val="66557DDF"/>
    <w:rsid w:val="66652EDF"/>
    <w:rsid w:val="66962D42"/>
    <w:rsid w:val="669A15E4"/>
    <w:rsid w:val="66DC218D"/>
    <w:rsid w:val="66DD7FDA"/>
    <w:rsid w:val="672667AD"/>
    <w:rsid w:val="674A019F"/>
    <w:rsid w:val="674D05F7"/>
    <w:rsid w:val="67734B7C"/>
    <w:rsid w:val="678872BD"/>
    <w:rsid w:val="67AA7E9E"/>
    <w:rsid w:val="67F56318"/>
    <w:rsid w:val="67FA59A3"/>
    <w:rsid w:val="68633281"/>
    <w:rsid w:val="68912393"/>
    <w:rsid w:val="689478DF"/>
    <w:rsid w:val="69114EF8"/>
    <w:rsid w:val="693B4451"/>
    <w:rsid w:val="696F21AF"/>
    <w:rsid w:val="697274F4"/>
    <w:rsid w:val="69A137DA"/>
    <w:rsid w:val="69AA05B1"/>
    <w:rsid w:val="69E16157"/>
    <w:rsid w:val="69FB6738"/>
    <w:rsid w:val="6A204CE0"/>
    <w:rsid w:val="6A5D01A4"/>
    <w:rsid w:val="6A7F7AD0"/>
    <w:rsid w:val="6A8169BA"/>
    <w:rsid w:val="6B381CE3"/>
    <w:rsid w:val="6B6216CD"/>
    <w:rsid w:val="6B730488"/>
    <w:rsid w:val="6BBD5768"/>
    <w:rsid w:val="6BD149EF"/>
    <w:rsid w:val="6BE05D30"/>
    <w:rsid w:val="6BEEA151"/>
    <w:rsid w:val="6C5630FD"/>
    <w:rsid w:val="6C6F3DBE"/>
    <w:rsid w:val="6E191F75"/>
    <w:rsid w:val="6E3B4EF2"/>
    <w:rsid w:val="6EBD084F"/>
    <w:rsid w:val="6EBD2EB6"/>
    <w:rsid w:val="6EC64279"/>
    <w:rsid w:val="6FAB1428"/>
    <w:rsid w:val="7043045B"/>
    <w:rsid w:val="7051126B"/>
    <w:rsid w:val="707607C4"/>
    <w:rsid w:val="70A93B72"/>
    <w:rsid w:val="70F033BE"/>
    <w:rsid w:val="716E3EB7"/>
    <w:rsid w:val="71843565"/>
    <w:rsid w:val="71E46C61"/>
    <w:rsid w:val="72922CAD"/>
    <w:rsid w:val="72B16AA9"/>
    <w:rsid w:val="72FD576B"/>
    <w:rsid w:val="736C5B97"/>
    <w:rsid w:val="73896C46"/>
    <w:rsid w:val="73964909"/>
    <w:rsid w:val="73C71F14"/>
    <w:rsid w:val="742F47D9"/>
    <w:rsid w:val="74402B38"/>
    <w:rsid w:val="750827D1"/>
    <w:rsid w:val="7510653F"/>
    <w:rsid w:val="75247969"/>
    <w:rsid w:val="75330BC7"/>
    <w:rsid w:val="755C773A"/>
    <w:rsid w:val="75C53718"/>
    <w:rsid w:val="7602352F"/>
    <w:rsid w:val="761921C7"/>
    <w:rsid w:val="76511072"/>
    <w:rsid w:val="76A65E55"/>
    <w:rsid w:val="76C360DC"/>
    <w:rsid w:val="77230642"/>
    <w:rsid w:val="77706477"/>
    <w:rsid w:val="77892BAB"/>
    <w:rsid w:val="79014275"/>
    <w:rsid w:val="794A5D98"/>
    <w:rsid w:val="797357B6"/>
    <w:rsid w:val="79A25BD4"/>
    <w:rsid w:val="79C40818"/>
    <w:rsid w:val="79EA2D75"/>
    <w:rsid w:val="7A0860EA"/>
    <w:rsid w:val="7A150154"/>
    <w:rsid w:val="7A647B09"/>
    <w:rsid w:val="7A7F34EC"/>
    <w:rsid w:val="7A8E41D1"/>
    <w:rsid w:val="7ABA3B24"/>
    <w:rsid w:val="7ADF42F2"/>
    <w:rsid w:val="7B1741A8"/>
    <w:rsid w:val="7B290D9C"/>
    <w:rsid w:val="7B4C42A2"/>
    <w:rsid w:val="7B713AB0"/>
    <w:rsid w:val="7BA06143"/>
    <w:rsid w:val="7C120CB0"/>
    <w:rsid w:val="7C440773"/>
    <w:rsid w:val="7CA52B97"/>
    <w:rsid w:val="7CAD78BA"/>
    <w:rsid w:val="7CC01218"/>
    <w:rsid w:val="7CCD2078"/>
    <w:rsid w:val="7D0304E3"/>
    <w:rsid w:val="7D0F1F24"/>
    <w:rsid w:val="7D1BFF2F"/>
    <w:rsid w:val="7DD345AE"/>
    <w:rsid w:val="7DD75D82"/>
    <w:rsid w:val="7E760AEE"/>
    <w:rsid w:val="7EC717B4"/>
    <w:rsid w:val="7F3475F1"/>
    <w:rsid w:val="7F4219B8"/>
    <w:rsid w:val="7F796408"/>
    <w:rsid w:val="7FA73F44"/>
    <w:rsid w:val="7FC30A34"/>
    <w:rsid w:val="7FCC2FE3"/>
    <w:rsid w:val="7FD84990"/>
    <w:rsid w:val="7FDFA506"/>
    <w:rsid w:val="7FFD52F9"/>
    <w:rsid w:val="B7F1886C"/>
    <w:rsid w:val="BE7F1163"/>
    <w:rsid w:val="BFECFFF3"/>
    <w:rsid w:val="DDD6E05B"/>
    <w:rsid w:val="DF7FEA81"/>
    <w:rsid w:val="E7F778EF"/>
    <w:rsid w:val="EEED4B4A"/>
    <w:rsid w:val="FEFF9A72"/>
    <w:rsid w:val="FFBF810E"/>
    <w:rsid w:val="FFFA4C04"/>
  </w:rsids>
  <m:mathPr>
    <m:mathFont m:val="Cambria Math"/>
    <m:brkBin m:val="before"/>
    <m:brkBinSub m:val="--"/>
    <m:smallFrac m:val="0"/>
    <m:dispDef/>
    <m:lMargin m:val="0"/>
    <m:rMargin m:val="0"/>
    <m:defJc m:val="centerGroup"/>
    <m:wrapIndent m:val="1440"/>
    <m:intLim m:val="subSup"/>
    <m:naryLim m:val="undOvr"/>
  </m:mathPr>
  <w:doNotAutoCompressPictures/>
  <w:themeFontLang w:val="sv-SE" w:eastAsia="zh-CN"/>
  <w:clrSchemeMapping w:bg1="light1" w:t1="dark1" w:bg2="light2" w:t2="dark2" w:accent1="accent1" w:accent2="accent2" w:accent3="accent3" w:accent4="accent4" w:accent5="accent5" w:accent6="accent6" w:hyperlink="hyperlink" w:followedHyperlink="followedHyperlink"/>
  <w:doNotIncludeSubdocsInSta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jc w:val="both"/>
      <w:textAlignment w:val="baseline"/>
    </w:pPr>
    <w:rPr>
      <w:rFonts w:ascii="Times" w:hAnsi="Times" w:eastAsia="宋体" w:cs="Times New Roman"/>
      <w:lang w:val="en-US" w:eastAsia="en-US" w:bidi="ar-SA"/>
    </w:rPr>
  </w:style>
  <w:style w:type="paragraph" w:styleId="2">
    <w:name w:val="heading 3"/>
    <w:basedOn w:val="1"/>
    <w:next w:val="1"/>
    <w:qFormat/>
    <w:uiPriority w:val="0"/>
    <w:pPr>
      <w:keepNext/>
      <w:outlineLvl w:val="2"/>
    </w:pPr>
    <w:rPr>
      <w:u w:val="single"/>
    </w:rPr>
  </w:style>
  <w:style w:type="paragraph" w:styleId="3">
    <w:name w:val="heading 4"/>
    <w:basedOn w:val="1"/>
    <w:next w:val="1"/>
    <w:qFormat/>
    <w:uiPriority w:val="0"/>
    <w:pPr>
      <w:keepNext/>
      <w:ind w:firstLine="357"/>
      <w:jc w:val="left"/>
      <w:outlineLvl w:val="3"/>
    </w:pPr>
    <w:rPr>
      <w:i/>
      <w:iCs/>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48"/>
    <w:semiHidden/>
    <w:qFormat/>
    <w:uiPriority w:val="0"/>
  </w:style>
  <w:style w:type="paragraph" w:styleId="5">
    <w:name w:val="Body Text"/>
    <w:basedOn w:val="1"/>
    <w:qFormat/>
    <w:uiPriority w:val="0"/>
    <w:pPr>
      <w:overflowPunct/>
      <w:autoSpaceDE/>
      <w:autoSpaceDN/>
      <w:adjustRightInd/>
      <w:textAlignment w:val="auto"/>
    </w:pPr>
    <w:rPr>
      <w:rFonts w:ascii="Times New Roman" w:hAnsi="Times New Roman"/>
      <w:sz w:val="24"/>
      <w:szCs w:val="24"/>
      <w:lang w:eastAsia="zh-CN"/>
    </w:rPr>
  </w:style>
  <w:style w:type="paragraph" w:styleId="6">
    <w:name w:val="Body Text Indent"/>
    <w:basedOn w:val="1"/>
    <w:link w:val="45"/>
    <w:qFormat/>
    <w:uiPriority w:val="0"/>
    <w:pPr>
      <w:ind w:firstLine="360"/>
    </w:pPr>
  </w:style>
  <w:style w:type="paragraph" w:styleId="7">
    <w:name w:val="Body Text Indent 2"/>
    <w:basedOn w:val="1"/>
    <w:qFormat/>
    <w:uiPriority w:val="0"/>
    <w:pPr>
      <w:ind w:firstLine="357"/>
    </w:pPr>
  </w:style>
  <w:style w:type="paragraph" w:styleId="8">
    <w:name w:val="Balloon Text"/>
    <w:basedOn w:val="1"/>
    <w:semiHidden/>
    <w:qFormat/>
    <w:uiPriority w:val="0"/>
    <w:rPr>
      <w:rFonts w:ascii="Tahoma" w:hAnsi="Tahoma" w:cs="Tahoma"/>
      <w:sz w:val="16"/>
      <w:szCs w:val="16"/>
    </w:rPr>
  </w:style>
  <w:style w:type="paragraph" w:styleId="9">
    <w:name w:val="footer"/>
    <w:basedOn w:val="1"/>
    <w:next w:val="10"/>
    <w:link w:val="38"/>
    <w:qFormat/>
    <w:uiPriority w:val="99"/>
    <w:pPr>
      <w:tabs>
        <w:tab w:val="center" w:pos="5760"/>
        <w:tab w:val="right" w:pos="10800"/>
      </w:tabs>
    </w:pPr>
  </w:style>
  <w:style w:type="paragraph" w:styleId="10">
    <w:name w:val="header"/>
    <w:basedOn w:val="1"/>
    <w:next w:val="9"/>
    <w:qFormat/>
    <w:uiPriority w:val="0"/>
  </w:style>
  <w:style w:type="paragraph" w:styleId="11">
    <w:name w:val="footnote text"/>
    <w:basedOn w:val="1"/>
    <w:semiHidden/>
    <w:qFormat/>
    <w:uiPriority w:val="0"/>
    <w:pPr>
      <w:ind w:firstLine="360"/>
    </w:pPr>
    <w:rPr>
      <w:sz w:val="16"/>
    </w:rPr>
  </w:style>
  <w:style w:type="paragraph" w:styleId="12">
    <w:name w:val="Title"/>
    <w:basedOn w:val="1"/>
    <w:qFormat/>
    <w:uiPriority w:val="0"/>
    <w:pPr>
      <w:spacing w:before="760"/>
      <w:jc w:val="center"/>
    </w:pPr>
    <w:rPr>
      <w:rFonts w:ascii="Helvetica" w:hAnsi="Helvetica"/>
      <w:b/>
      <w:sz w:val="24"/>
    </w:rPr>
  </w:style>
  <w:style w:type="paragraph" w:styleId="13">
    <w:name w:val="annotation subject"/>
    <w:basedOn w:val="4"/>
    <w:next w:val="4"/>
    <w:semiHidden/>
    <w:qFormat/>
    <w:uiPriority w:val="0"/>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bCs/>
    </w:rPr>
  </w:style>
  <w:style w:type="character" w:styleId="18">
    <w:name w:val="FollowedHyperlink"/>
    <w:basedOn w:val="16"/>
    <w:qFormat/>
    <w:uiPriority w:val="0"/>
    <w:rPr>
      <w:color w:val="800080"/>
      <w:u w:val="single"/>
    </w:rPr>
  </w:style>
  <w:style w:type="character" w:styleId="19">
    <w:name w:val="Hyperlink"/>
    <w:basedOn w:val="16"/>
    <w:qFormat/>
    <w:uiPriority w:val="0"/>
    <w:rPr>
      <w:color w:val="0000FF"/>
      <w:u w:val="single"/>
    </w:rPr>
  </w:style>
  <w:style w:type="character" w:styleId="20">
    <w:name w:val="annotation reference"/>
    <w:basedOn w:val="16"/>
    <w:semiHidden/>
    <w:qFormat/>
    <w:uiPriority w:val="0"/>
    <w:rPr>
      <w:sz w:val="16"/>
      <w:szCs w:val="16"/>
    </w:rPr>
  </w:style>
  <w:style w:type="character" w:styleId="21">
    <w:name w:val="footnote reference"/>
    <w:basedOn w:val="16"/>
    <w:unhideWhenUsed/>
    <w:qFormat/>
    <w:uiPriority w:val="99"/>
    <w:rPr>
      <w:vertAlign w:val="superscript"/>
    </w:rPr>
  </w:style>
  <w:style w:type="paragraph" w:customStyle="1" w:styleId="22">
    <w:name w:val="Abstract Clause Title"/>
    <w:basedOn w:val="1"/>
    <w:next w:val="6"/>
    <w:qFormat/>
    <w:uiPriority w:val="0"/>
    <w:pPr>
      <w:keepNext/>
    </w:pPr>
    <w:rPr>
      <w:rFonts w:ascii="Helvetica" w:hAnsi="Helvetica"/>
      <w:b/>
      <w:caps/>
    </w:rPr>
  </w:style>
  <w:style w:type="paragraph" w:customStyle="1" w:styleId="23">
    <w:name w:val="Acknowledgments Clause T"/>
    <w:basedOn w:val="1"/>
    <w:next w:val="6"/>
    <w:qFormat/>
    <w:uiPriority w:val="0"/>
    <w:pPr>
      <w:keepNext/>
      <w:spacing w:before="240"/>
    </w:pPr>
    <w:rPr>
      <w:rFonts w:ascii="Helvetica" w:hAnsi="Helvetica"/>
      <w:b/>
      <w:caps/>
    </w:rPr>
  </w:style>
  <w:style w:type="paragraph" w:customStyle="1" w:styleId="24">
    <w:name w:val="Affiliation"/>
    <w:basedOn w:val="1"/>
    <w:qFormat/>
    <w:uiPriority w:val="0"/>
    <w:pPr>
      <w:jc w:val="center"/>
    </w:pPr>
    <w:rPr>
      <w:rFonts w:ascii="Helvetica" w:hAnsi="Helvetica"/>
    </w:rPr>
  </w:style>
  <w:style w:type="paragraph" w:customStyle="1" w:styleId="25">
    <w:name w:val="Author"/>
    <w:basedOn w:val="1"/>
    <w:next w:val="24"/>
    <w:qFormat/>
    <w:uiPriority w:val="0"/>
    <w:pPr>
      <w:keepNext/>
      <w:jc w:val="center"/>
    </w:pPr>
    <w:rPr>
      <w:rFonts w:ascii="Helvetica" w:hAnsi="Helvetica"/>
      <w:b/>
    </w:rPr>
  </w:style>
  <w:style w:type="paragraph" w:customStyle="1" w:styleId="26">
    <w:name w:val="Document Number"/>
    <w:basedOn w:val="1"/>
    <w:next w:val="6"/>
    <w:qFormat/>
    <w:uiPriority w:val="0"/>
    <w:pPr>
      <w:spacing w:before="900"/>
      <w:jc w:val="right"/>
    </w:pPr>
    <w:rPr>
      <w:rFonts w:ascii="Helvetica" w:hAnsi="Helvetica"/>
      <w:b/>
      <w:sz w:val="36"/>
    </w:rPr>
  </w:style>
  <w:style w:type="paragraph" w:customStyle="1" w:styleId="27">
    <w:name w:val="Equation Number"/>
    <w:basedOn w:val="1"/>
    <w:next w:val="6"/>
    <w:qFormat/>
    <w:uiPriority w:val="0"/>
    <w:pPr>
      <w:jc w:val="right"/>
    </w:pPr>
  </w:style>
  <w:style w:type="paragraph" w:customStyle="1" w:styleId="28">
    <w:name w:val="Figure Caption"/>
    <w:basedOn w:val="1"/>
    <w:next w:val="6"/>
    <w:qFormat/>
    <w:uiPriority w:val="0"/>
    <w:pPr>
      <w:jc w:val="center"/>
    </w:pPr>
    <w:rPr>
      <w:rFonts w:ascii="Helvetica" w:hAnsi="Helvetica"/>
      <w:b/>
    </w:rPr>
  </w:style>
  <w:style w:type="paragraph" w:customStyle="1" w:styleId="29">
    <w:name w:val="Nomenclature Clause Titl"/>
    <w:basedOn w:val="1"/>
    <w:next w:val="6"/>
    <w:qFormat/>
    <w:uiPriority w:val="0"/>
    <w:pPr>
      <w:keepNext/>
      <w:spacing w:before="240"/>
    </w:pPr>
    <w:rPr>
      <w:rFonts w:ascii="Helvetica" w:hAnsi="Helvetica"/>
      <w:b/>
      <w:caps/>
    </w:rPr>
  </w:style>
  <w:style w:type="paragraph" w:customStyle="1" w:styleId="30">
    <w:name w:val="References Clause Title"/>
    <w:basedOn w:val="1"/>
    <w:next w:val="6"/>
    <w:qFormat/>
    <w:uiPriority w:val="0"/>
    <w:pPr>
      <w:keepNext/>
      <w:spacing w:before="240"/>
    </w:pPr>
    <w:rPr>
      <w:rFonts w:ascii="Helvetica" w:hAnsi="Helvetica"/>
      <w:b/>
      <w:caps/>
    </w:rPr>
  </w:style>
  <w:style w:type="paragraph" w:customStyle="1" w:styleId="31">
    <w:name w:val="Table Caption"/>
    <w:basedOn w:val="1"/>
    <w:next w:val="6"/>
    <w:qFormat/>
    <w:uiPriority w:val="0"/>
    <w:pPr>
      <w:jc w:val="center"/>
    </w:pPr>
    <w:rPr>
      <w:rFonts w:ascii="Helvetica" w:hAnsi="Helvetica"/>
      <w:b/>
    </w:rPr>
  </w:style>
  <w:style w:type="paragraph" w:customStyle="1" w:styleId="32">
    <w:name w:val="Text Heading 1"/>
    <w:basedOn w:val="1"/>
    <w:next w:val="6"/>
    <w:qFormat/>
    <w:uiPriority w:val="0"/>
    <w:pPr>
      <w:keepNext/>
      <w:spacing w:before="240"/>
    </w:pPr>
    <w:rPr>
      <w:rFonts w:ascii="Helvetica" w:hAnsi="Helvetica"/>
      <w:b/>
      <w:caps/>
    </w:rPr>
  </w:style>
  <w:style w:type="paragraph" w:customStyle="1" w:styleId="33">
    <w:name w:val="Text Heading 2"/>
    <w:basedOn w:val="1"/>
    <w:next w:val="6"/>
    <w:qFormat/>
    <w:uiPriority w:val="0"/>
    <w:pPr>
      <w:keepNext/>
      <w:spacing w:before="240"/>
    </w:pPr>
    <w:rPr>
      <w:rFonts w:ascii="Helvetica" w:hAnsi="Helvetica"/>
      <w:b/>
      <w:u w:val="single"/>
    </w:rPr>
  </w:style>
  <w:style w:type="paragraph" w:customStyle="1" w:styleId="34">
    <w:name w:val="Text Heading 3"/>
    <w:basedOn w:val="1"/>
    <w:next w:val="6"/>
    <w:qFormat/>
    <w:uiPriority w:val="0"/>
    <w:pPr>
      <w:spacing w:before="240"/>
      <w:ind w:left="360"/>
    </w:pPr>
    <w:rPr>
      <w:rFonts w:ascii="Helvetica" w:hAnsi="Helvetica"/>
      <w:b/>
      <w:u w:val="single"/>
    </w:rPr>
  </w:style>
  <w:style w:type="character" w:customStyle="1" w:styleId="35">
    <w:name w:val="不明显强调1"/>
    <w:basedOn w:val="16"/>
    <w:qFormat/>
    <w:uiPriority w:val="19"/>
    <w:rPr>
      <w:i/>
      <w:iCs/>
      <w:color w:val="808080"/>
    </w:rPr>
  </w:style>
  <w:style w:type="paragraph" w:customStyle="1" w:styleId="36">
    <w:name w:val="无间隔1"/>
    <w:qFormat/>
    <w:uiPriority w:val="1"/>
    <w:pPr>
      <w:overflowPunct w:val="0"/>
      <w:autoSpaceDE w:val="0"/>
      <w:autoSpaceDN w:val="0"/>
      <w:adjustRightInd w:val="0"/>
      <w:jc w:val="both"/>
      <w:textAlignment w:val="baseline"/>
    </w:pPr>
    <w:rPr>
      <w:rFonts w:ascii="Times" w:hAnsi="Times" w:eastAsia="宋体" w:cs="Times New Roman"/>
      <w:lang w:val="en-US" w:eastAsia="en-US" w:bidi="ar-SA"/>
    </w:rPr>
  </w:style>
  <w:style w:type="paragraph" w:customStyle="1" w:styleId="37">
    <w:name w:val="列出段落1"/>
    <w:basedOn w:val="1"/>
    <w:qFormat/>
    <w:uiPriority w:val="34"/>
    <w:pPr>
      <w:ind w:firstLine="420" w:firstLineChars="200"/>
    </w:pPr>
  </w:style>
  <w:style w:type="character" w:customStyle="1" w:styleId="38">
    <w:name w:val="页脚 字符"/>
    <w:basedOn w:val="16"/>
    <w:link w:val="9"/>
    <w:qFormat/>
    <w:uiPriority w:val="99"/>
    <w:rPr>
      <w:rFonts w:ascii="Times" w:hAnsi="Times"/>
      <w:lang w:val="en-US" w:eastAsia="en-US"/>
    </w:rPr>
  </w:style>
  <w:style w:type="character" w:customStyle="1" w:styleId="39">
    <w:name w:val="占位符文本1"/>
    <w:basedOn w:val="16"/>
    <w:semiHidden/>
    <w:qFormat/>
    <w:uiPriority w:val="99"/>
    <w:rPr>
      <w:color w:val="808080"/>
    </w:rPr>
  </w:style>
  <w:style w:type="character" w:customStyle="1" w:styleId="40">
    <w:name w:val="msosubtleemphasis"/>
    <w:basedOn w:val="16"/>
    <w:qFormat/>
    <w:uiPriority w:val="0"/>
    <w:rPr>
      <w:i/>
      <w:iCs/>
      <w:color w:val="808080"/>
    </w:rPr>
  </w:style>
  <w:style w:type="paragraph" w:customStyle="1" w:styleId="41">
    <w:name w:val="修订1"/>
    <w:hidden/>
    <w:semiHidden/>
    <w:qFormat/>
    <w:uiPriority w:val="99"/>
    <w:rPr>
      <w:rFonts w:ascii="Times" w:hAnsi="Times" w:eastAsia="宋体" w:cs="Times New Roman"/>
      <w:lang w:val="en-US" w:eastAsia="en-US" w:bidi="ar-SA"/>
    </w:rPr>
  </w:style>
  <w:style w:type="paragraph" w:customStyle="1" w:styleId="42">
    <w:name w:val="修订2"/>
    <w:hidden/>
    <w:semiHidden/>
    <w:qFormat/>
    <w:uiPriority w:val="99"/>
    <w:rPr>
      <w:rFonts w:ascii="Times" w:hAnsi="Times" w:eastAsia="宋体" w:cs="Times New Roman"/>
      <w:lang w:val="en-US" w:eastAsia="en-US" w:bidi="ar-SA"/>
    </w:rPr>
  </w:style>
  <w:style w:type="character" w:customStyle="1" w:styleId="43">
    <w:name w:val="fontstyle01"/>
    <w:qFormat/>
    <w:uiPriority w:val="0"/>
    <w:rPr>
      <w:rFonts w:hint="default" w:ascii="Gulliver" w:hAnsi="Gulliver"/>
      <w:color w:val="0080AC"/>
      <w:sz w:val="14"/>
      <w:szCs w:val="14"/>
    </w:rPr>
  </w:style>
  <w:style w:type="character" w:customStyle="1" w:styleId="44">
    <w:name w:val="不明显强调2"/>
    <w:basedOn w:val="16"/>
    <w:qFormat/>
    <w:uiPriority w:val="19"/>
    <w:rPr>
      <w:i/>
      <w:iCs/>
      <w:color w:val="808080"/>
    </w:rPr>
  </w:style>
  <w:style w:type="character" w:customStyle="1" w:styleId="45">
    <w:name w:val="正文文本缩进 字符"/>
    <w:basedOn w:val="16"/>
    <w:link w:val="6"/>
    <w:qFormat/>
    <w:uiPriority w:val="0"/>
    <w:rPr>
      <w:rFonts w:ascii="Times" w:hAnsi="Times"/>
      <w:lang w:eastAsia="en-US"/>
    </w:rPr>
  </w:style>
  <w:style w:type="paragraph" w:customStyle="1" w:styleId="46">
    <w:name w:val="Revision"/>
    <w:hidden/>
    <w:semiHidden/>
    <w:qFormat/>
    <w:uiPriority w:val="99"/>
    <w:rPr>
      <w:rFonts w:ascii="Times" w:hAnsi="Times" w:eastAsia="宋体" w:cs="Times New Roman"/>
      <w:lang w:val="en-US" w:eastAsia="en-US" w:bidi="ar-SA"/>
    </w:rPr>
  </w:style>
  <w:style w:type="paragraph" w:styleId="47">
    <w:name w:val="List Paragraph"/>
    <w:basedOn w:val="1"/>
    <w:qFormat/>
    <w:uiPriority w:val="99"/>
    <w:pPr>
      <w:ind w:firstLine="420" w:firstLineChars="200"/>
    </w:pPr>
  </w:style>
  <w:style w:type="character" w:customStyle="1" w:styleId="48">
    <w:name w:val="批注文字 字符"/>
    <w:basedOn w:val="16"/>
    <w:link w:val="4"/>
    <w:semiHidden/>
    <w:qFormat/>
    <w:uiPriority w:val="0"/>
    <w:rPr>
      <w:rFonts w:ascii="Times" w:hAnsi="Times"/>
      <w:lang w:eastAsia="en-US"/>
    </w:rPr>
  </w:style>
  <w:style w:type="character" w:styleId="49">
    <w:name w:val="Placeholder Text"/>
    <w:basedOn w:val="1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3B4-21D7-4C01-8ED3-08C759BABC07}">
  <ds:schemaRefs/>
</ds:datastoreItem>
</file>

<file path=docProps/app.xml><?xml version="1.0" encoding="utf-8"?>
<Properties xmlns="http://schemas.openxmlformats.org/officeDocument/2006/extended-properties" xmlns:vt="http://schemas.openxmlformats.org/officeDocument/2006/docPropsVTypes">
  <Template>Normal.dotm</Template>
  <Company>ASME International</Company>
  <Pages>12</Pages>
  <Words>7236</Words>
  <Characters>36892</Characters>
  <Lines>296</Lines>
  <Paragraphs>83</Paragraphs>
  <TotalTime>1850</TotalTime>
  <ScaleCrop>false</ScaleCrop>
  <LinksUpToDate>false</LinksUpToDate>
  <CharactersWithSpaces>43714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2022-03-06T12:33:00Z</dcterms:created>
  <dc:creator>姜铭琨</dc:creator>
  <cp:lastModifiedBy>璐璐子</cp:lastModifiedBy>
  <cp:lastPrinted>2022-05-24T12:27:00Z</cp:lastPrinted>
  <dcterms:modified xsi:type="dcterms:W3CDTF">2023-06-29T02:51:00Z</dcterms:modified>
  <dc:title>Proceedings of</dc:title>
  <cp:revision>852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9AF734D6EF2C41A7BBBA33FF19A76509</vt:lpwstr>
  </property>
  <property fmtid="{D5CDD505-2E9C-101B-9397-08002B2CF9AE}" pid="4" name="GrammarlyDocumentId">
    <vt:lpwstr>4c6d8babdb7d611949b8f6edafd44be75843f09ba0ffa40dbf72aee7a003d2f2</vt:lpwstr>
  </property>
</Properties>
</file>